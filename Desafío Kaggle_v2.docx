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12F17" w:rsidP="01624999" w:rsidRDefault="00112F17" w14:paraId="1F3ADC63" w14:textId="54295F62">
      <w:pPr>
        <w:rPr>
          <w:lang w:val="es-ES"/>
        </w:rPr>
      </w:pPr>
      <w:proofErr w:type="spellStart"/>
      <w:r w:rsidRPr="01624999">
        <w:rPr>
          <w:lang w:val="es-ES"/>
        </w:rPr>
        <w:t>Overview</w:t>
      </w:r>
      <w:proofErr w:type="spellEnd"/>
      <w:r w:rsidRPr="01624999">
        <w:rPr>
          <w:lang w:val="es-ES"/>
        </w:rPr>
        <w:t>:</w:t>
      </w:r>
    </w:p>
    <w:p w:rsidR="00112F17" w:rsidRDefault="00112F17" w14:paraId="0DF8BB5C" w14:textId="77777777">
      <w:pPr>
        <w:rPr>
          <w:lang w:val="es-ES_tradnl"/>
        </w:rPr>
      </w:pPr>
    </w:p>
    <w:p w:rsidRPr="00CA4A08" w:rsidR="00112F17" w:rsidP="00112F17" w:rsidRDefault="00112F17" w14:paraId="51CDAF19" w14:textId="2D0A86E0">
      <w:pPr>
        <w:rPr>
          <w:lang w:val="es-ES_tradnl"/>
        </w:rPr>
      </w:pPr>
      <w:r w:rsidRPr="7C87A0BB">
        <w:rPr>
          <w:lang w:val="es-ES"/>
        </w:rPr>
        <w:t xml:space="preserve">El Desafío Energía </w:t>
      </w:r>
      <w:proofErr w:type="spellStart"/>
      <w:r w:rsidRPr="7C87A0BB">
        <w:rPr>
          <w:lang w:val="es-ES"/>
        </w:rPr>
        <w:t>HidroPredictiva</w:t>
      </w:r>
      <w:proofErr w:type="spellEnd"/>
      <w:r w:rsidRPr="7C87A0BB">
        <w:rPr>
          <w:lang w:val="es-ES"/>
        </w:rPr>
        <w:t xml:space="preserve"> se sitúa en un contexto global donde la sostenibilidad y la eficiencia energética son prioridades estratégicas. Con el propósito de maximizar la participación de las energías renovables en el </w:t>
      </w:r>
      <w:proofErr w:type="spellStart"/>
      <w:r w:rsidRPr="7C87A0BB">
        <w:rPr>
          <w:lang w:val="es-ES"/>
        </w:rPr>
        <w:t>mix</w:t>
      </w:r>
      <w:proofErr w:type="spellEnd"/>
      <w:r w:rsidRPr="7C87A0BB">
        <w:rPr>
          <w:lang w:val="es-ES"/>
        </w:rPr>
        <w:t xml:space="preserve"> energético de España, este desafío, impulsado por el Plan Nacional de Algoritmos Verdes (PNAV)</w:t>
      </w:r>
      <w:r w:rsidRPr="7C87A0BB" w:rsidR="0A5742AF">
        <w:rPr>
          <w:lang w:val="es-ES"/>
        </w:rPr>
        <w:t xml:space="preserve"> de la Administración Pública</w:t>
      </w:r>
      <w:r w:rsidRPr="7C87A0BB">
        <w:rPr>
          <w:lang w:val="es-ES"/>
        </w:rPr>
        <w:t>, se enfoca en la predicción precisa de la capacidad hidráulica a corto plazo, un factor crítico para optimizar la gestión de los recursos hidroeléctricos y asegurar la estabilidad del sistema eléctrico</w:t>
      </w:r>
      <w:r w:rsidR="004F234D">
        <w:rPr>
          <w:lang w:val="es-ES"/>
        </w:rPr>
        <w:t xml:space="preserve">, </w:t>
      </w:r>
      <w:r w:rsidRPr="004F234D" w:rsidR="004F234D">
        <w:rPr>
          <w:lang w:val="es-ES_tradnl"/>
        </w:rPr>
        <w:t xml:space="preserve">ya que este es proporcional a la capacidad de producción de energía hidroeléctrica </w:t>
      </w:r>
      <w:ins w:author="Díaz Madero, Ana" w:date="2024-09-11T09:17:00Z" w:id="0">
        <w:r w:rsidRPr="004F234D" w:rsidR="004F234D">
          <w:rPr>
            <w:lang w:val="es-ES_tradnl"/>
            <w:rPrChange w:author="Díaz Madero, Ana" w:date="2024-09-11T09:17:00Z" w16du:dateUtc="2024-09-11T07:17:00Z" w:id="1">
              <w:rPr/>
            </w:rPrChange>
          </w:rPr>
          <w:t>ya que este es proporcional a la capacidad de producción de energía hidroeléctrica .</w:t>
        </w:r>
      </w:ins>
      <w:del w:author="Díaz Madero, Ana" w:date="2024-09-11T09:17:00Z" w16du:dateUtc="2024-09-11T07:17:00Z" w:id="2">
        <w:r w:rsidRPr="004F234D" w:rsidDel="004F234D" w:rsidR="004F234D">
          <w:rPr>
            <w:lang w:val="es-ES_tradnl"/>
          </w:rPr>
          <w:delText>.</w:delText>
        </w:r>
        <w:r w:rsidRPr="7C87A0BB" w:rsidDel="004F234D">
          <w:rPr>
            <w:lang w:val="es-ES"/>
          </w:rPr>
          <w:delText>.</w:delText>
        </w:r>
      </w:del>
    </w:p>
    <w:p w:rsidR="00A149E5" w:rsidP="00112F17" w:rsidRDefault="00112F17" w14:paraId="32F4D5D5" w14:textId="4AD2959F">
      <w:pPr>
        <w:rPr>
          <w:lang w:val="es-ES_tradnl"/>
        </w:rPr>
      </w:pPr>
      <w:r w:rsidRPr="00CA4A08">
        <w:rPr>
          <w:lang w:val="es-ES_tradnl"/>
        </w:rPr>
        <w:t xml:space="preserve">En España, la energía hidroeléctrica es una de las principales fuentes de energía renovable, aprovechando su vasta red de embalses. La eficiencia de estos sistemas depende en gran medida de la capacidad </w:t>
      </w:r>
      <w:commentRangeStart w:id="3"/>
      <w:commentRangeStart w:id="4"/>
      <w:commentRangeStart w:id="5"/>
      <w:r w:rsidRPr="00CA4A08">
        <w:rPr>
          <w:lang w:val="es-ES_tradnl"/>
        </w:rPr>
        <w:t>para</w:t>
      </w:r>
      <w:commentRangeEnd w:id="3"/>
      <w:r>
        <w:commentReference w:id="3"/>
      </w:r>
      <w:commentRangeEnd w:id="4"/>
      <w:r>
        <w:commentReference w:id="4"/>
      </w:r>
      <w:commentRangeEnd w:id="5"/>
      <w:r w:rsidR="004F234D">
        <w:rPr>
          <w:rStyle w:val="CommentReference"/>
        </w:rPr>
        <w:commentReference w:id="5"/>
      </w:r>
      <w:r w:rsidRPr="00CA4A08">
        <w:rPr>
          <w:lang w:val="es-ES_tradnl"/>
        </w:rPr>
        <w:t xml:space="preserve"> prever las condiciones </w:t>
      </w:r>
      <w:r w:rsidRPr="00CA4A08" w:rsidR="00E77BD6">
        <w:rPr>
          <w:lang w:val="es-ES_tradnl"/>
        </w:rPr>
        <w:t>meteorológicas</w:t>
      </w:r>
      <w:r w:rsidRPr="00CA4A08">
        <w:rPr>
          <w:lang w:val="es-ES_tradnl"/>
        </w:rPr>
        <w:t xml:space="preserve"> </w:t>
      </w:r>
      <w:r w:rsidR="00E77BD6">
        <w:rPr>
          <w:lang w:val="es-ES_tradnl"/>
        </w:rPr>
        <w:t xml:space="preserve">y </w:t>
      </w:r>
      <w:r w:rsidRPr="00CA4A08">
        <w:rPr>
          <w:lang w:val="es-ES_tradnl"/>
        </w:rPr>
        <w:t xml:space="preserve">las variaciones en el flujo de agua. </w:t>
      </w:r>
    </w:p>
    <w:p w:rsidRPr="00CA4A08" w:rsidR="00112F17" w:rsidP="00112F17" w:rsidRDefault="00112F17" w14:paraId="5AC33DD4" w14:textId="3D6142DF">
      <w:pPr>
        <w:rPr>
          <w:lang w:val="es-ES_tradnl"/>
        </w:rPr>
      </w:pPr>
      <w:r w:rsidRPr="00CA4A08">
        <w:rPr>
          <w:lang w:val="es-ES_tradnl"/>
        </w:rPr>
        <w:t>Aquí es donde la inteligencia artificial y los modelos predictivos, en línea con los objetivos del Plan Nacional de Algoritmos Verdes, juegan un papel crucial, permitiendo anticipar la capacidad de generación y ajustarla a las necesidades energéticas del país.</w:t>
      </w:r>
    </w:p>
    <w:p w:rsidRPr="00CA4A08" w:rsidR="00112F17" w:rsidP="00112F17" w:rsidRDefault="00112F17" w14:paraId="0F27DAF7" w14:textId="77777777">
      <w:pPr>
        <w:rPr>
          <w:lang w:val="es-ES_tradnl"/>
        </w:rPr>
      </w:pPr>
      <w:r w:rsidRPr="00CA4A08">
        <w:rPr>
          <w:lang w:val="es-ES_tradnl"/>
        </w:rPr>
        <w:t>El PNAV reconoce el potencial de la inteligencia artificial y las tecnologías de análisis de datos para mejorar la planificación medioambiental y la eficiencia en el uso de recursos, lo que es esencial en el contexto de este desafío. No obstante, también se subraya la importancia de equilibrar estos avances con un enfoque en la sostenibilidad y la reducción del impacto ambiental.</w:t>
      </w:r>
    </w:p>
    <w:p w:rsidRPr="00CA4A08" w:rsidR="00112F17" w:rsidRDefault="00112F17" w14:paraId="03229620" w14:textId="77777777">
      <w:pPr>
        <w:rPr>
          <w:lang w:val="es-ES_tradnl"/>
        </w:rPr>
      </w:pPr>
    </w:p>
    <w:p w:rsidRPr="00CA4A08" w:rsidR="00112F17" w:rsidRDefault="00112F17" w14:paraId="008A3A8C" w14:textId="2E0AF86A">
      <w:pPr>
        <w:rPr>
          <w:lang w:val="es-ES_tradnl"/>
        </w:rPr>
      </w:pPr>
      <w:r w:rsidRPr="00CA4A08">
        <w:rPr>
          <w:lang w:val="es-ES_tradnl"/>
        </w:rPr>
        <w:t>DESCRI</w:t>
      </w:r>
      <w:r w:rsidRPr="00CA4A08" w:rsidR="37FB466F">
        <w:rPr>
          <w:lang w:val="es-ES_tradnl"/>
        </w:rPr>
        <w:t>P</w:t>
      </w:r>
      <w:r w:rsidRPr="00CA4A08">
        <w:rPr>
          <w:lang w:val="es-ES_tradnl"/>
        </w:rPr>
        <w:t>CIÓN</w:t>
      </w:r>
    </w:p>
    <w:p w:rsidRPr="00CA4A08" w:rsidR="006D2D06" w:rsidP="006D2D06" w:rsidRDefault="006D2D06" w14:paraId="3287E4B0" w14:textId="267B5C79">
      <w:pPr>
        <w:rPr>
          <w:lang w:val="es-ES_tradnl"/>
        </w:rPr>
      </w:pPr>
      <w:r w:rsidRPr="7C87A0BB">
        <w:rPr>
          <w:lang w:val="es-ES"/>
        </w:rPr>
        <w:t>El objetivo de este desafío es desarrollar un algoritmo que prediga la capacidad de generación de energía hidráulica de cinco emplazamientos de la cuenca del Duero, en el norte de España. La capacidad de predecir la disponibilidad de recursos hídricos es proporcional al caudal de agua entrante en un emplazamiento,</w:t>
      </w:r>
      <w:commentRangeStart w:id="6"/>
      <w:commentRangeEnd w:id="6"/>
      <w:r>
        <w:commentReference w:id="6"/>
      </w:r>
      <w:r w:rsidRPr="7C87A0BB" w:rsidR="6E521E9C">
        <w:rPr>
          <w:lang w:val="es-ES"/>
        </w:rPr>
        <w:t xml:space="preserve"> p</w:t>
      </w:r>
      <w:r w:rsidRPr="7C87A0BB" w:rsidR="6E521E9C">
        <w:rPr>
          <w:rFonts w:ascii="Aptos" w:hAnsi="Aptos" w:eastAsia="Aptos" w:cs="Aptos"/>
          <w:lang w:val="es-ES"/>
        </w:rPr>
        <w:t>or tanto, la precipitación y otros factores meteorológicos que influyen en el caudal serán nuestras variables de interés final</w:t>
      </w:r>
      <w:r w:rsidRPr="7C87A0BB" w:rsidR="614E039E">
        <w:rPr>
          <w:lang w:val="es-ES"/>
        </w:rPr>
        <w:t>.</w:t>
      </w:r>
      <w:r w:rsidRPr="7C87A0BB">
        <w:rPr>
          <w:lang w:val="es-ES"/>
        </w:rPr>
        <w:t xml:space="preserve"> Para desarrollar estos modelos predictivos, proveeremos </w:t>
      </w:r>
      <w:proofErr w:type="spellStart"/>
      <w:r w:rsidRPr="7C87A0BB">
        <w:rPr>
          <w:lang w:val="es-ES"/>
        </w:rPr>
        <w:t>datasets</w:t>
      </w:r>
      <w:proofErr w:type="spellEnd"/>
      <w:r w:rsidRPr="7C87A0BB">
        <w:rPr>
          <w:lang w:val="es-ES"/>
        </w:rPr>
        <w:t xml:space="preserve"> de mediciones del caudal en 10 diferentes emplazamientos y aforos de la cuenca del Duero y </w:t>
      </w:r>
      <w:proofErr w:type="spellStart"/>
      <w:r w:rsidRPr="7C87A0BB">
        <w:rPr>
          <w:lang w:val="es-ES"/>
        </w:rPr>
        <w:t>forecasts</w:t>
      </w:r>
      <w:proofErr w:type="spellEnd"/>
      <w:r w:rsidRPr="7C87A0BB">
        <w:rPr>
          <w:lang w:val="es-ES"/>
        </w:rPr>
        <w:t xml:space="preserve"> </w:t>
      </w:r>
      <w:r w:rsidRPr="7C87A0BB" w:rsidR="05178B2A">
        <w:rPr>
          <w:lang w:val="es-ES"/>
        </w:rPr>
        <w:t xml:space="preserve">del modelo </w:t>
      </w:r>
      <w:r w:rsidRPr="7C87A0BB" w:rsidR="00677EB5">
        <w:rPr>
          <w:lang w:val="es-ES"/>
        </w:rPr>
        <w:t>meteorológico Global</w:t>
      </w:r>
      <w:r w:rsidRPr="7C87A0BB">
        <w:rPr>
          <w:lang w:val="es-ES"/>
        </w:rPr>
        <w:t xml:space="preserve"> </w:t>
      </w:r>
      <w:proofErr w:type="spellStart"/>
      <w:r w:rsidRPr="7C87A0BB">
        <w:rPr>
          <w:lang w:val="es-ES"/>
        </w:rPr>
        <w:t>Forecasting</w:t>
      </w:r>
      <w:proofErr w:type="spellEnd"/>
      <w:r w:rsidRPr="7C87A0BB">
        <w:rPr>
          <w:lang w:val="es-ES"/>
        </w:rPr>
        <w:t xml:space="preserve"> </w:t>
      </w:r>
      <w:proofErr w:type="spellStart"/>
      <w:r w:rsidRPr="7C87A0BB">
        <w:rPr>
          <w:lang w:val="es-ES"/>
        </w:rPr>
        <w:t>System</w:t>
      </w:r>
      <w:proofErr w:type="spellEnd"/>
      <w:r w:rsidRPr="7C87A0BB">
        <w:rPr>
          <w:lang w:val="es-ES"/>
        </w:rPr>
        <w:t xml:space="preserve"> (GFS) a 48 horas. Por tanto, </w:t>
      </w:r>
      <w:r w:rsidRPr="7C87A0BB">
        <w:rPr>
          <w:b/>
          <w:lang w:val="es-ES"/>
        </w:rPr>
        <w:t>pedimos que los participantes desarrollen uno o más modelos que utilicen estos datos para predecir la magnitud del caudal medio de agua entrante en cinco emplazamientos en un plazo de 24 horas y de 48 horas.</w:t>
      </w:r>
    </w:p>
    <w:p w:rsidRPr="00CA4A08" w:rsidR="006D2D06" w:rsidP="006D2D06" w:rsidRDefault="006D2D06" w14:paraId="225D0BE8" w14:textId="4A8B85EE">
      <w:pPr>
        <w:rPr>
          <w:lang w:val="es-ES_tradnl"/>
        </w:rPr>
      </w:pPr>
      <w:r w:rsidRPr="7C87A0BB">
        <w:rPr>
          <w:lang w:val="es-ES"/>
        </w:rPr>
        <w:t xml:space="preserve">Este desafío no solo busca mejorar la predicción del caudal, sino también incorporar prácticas sostenibles en el desarrollo e implementación de los mismos modelos predictivos. Para ello, se </w:t>
      </w:r>
      <w:r w:rsidRPr="7C87A0BB" w:rsidR="614E039E">
        <w:rPr>
          <w:lang w:val="es-ES"/>
        </w:rPr>
        <w:t>requ</w:t>
      </w:r>
      <w:r w:rsidRPr="7C87A0BB" w:rsidR="6E0E8533">
        <w:rPr>
          <w:lang w:val="es-ES"/>
        </w:rPr>
        <w:t>iere</w:t>
      </w:r>
      <w:r w:rsidRPr="7C87A0BB">
        <w:rPr>
          <w:lang w:val="es-ES"/>
        </w:rPr>
        <w:t xml:space="preserve"> que los participantes utilicen la herramienta </w:t>
      </w:r>
      <w:proofErr w:type="spellStart"/>
      <w:r w:rsidRPr="7C87A0BB">
        <w:rPr>
          <w:lang w:val="es-ES"/>
        </w:rPr>
        <w:t>Code</w:t>
      </w:r>
      <w:proofErr w:type="spellEnd"/>
      <w:r w:rsidRPr="7C87A0BB">
        <w:rPr>
          <w:lang w:val="es-ES"/>
        </w:rPr>
        <w:t xml:space="preserve"> </w:t>
      </w:r>
      <w:proofErr w:type="spellStart"/>
      <w:r w:rsidRPr="7C87A0BB">
        <w:rPr>
          <w:lang w:val="es-ES"/>
        </w:rPr>
        <w:t>Carbon</w:t>
      </w:r>
      <w:proofErr w:type="spellEnd"/>
      <w:r w:rsidRPr="7C87A0BB">
        <w:rPr>
          <w:lang w:val="es-ES"/>
        </w:rPr>
        <w:t xml:space="preserve"> para medir la huella de carbono de los modelos que entrenen y usen para predecir.</w:t>
      </w:r>
    </w:p>
    <w:p w:rsidRPr="00CA4A08" w:rsidR="006D2D06" w:rsidP="006D2D06" w:rsidRDefault="006D2D06" w14:paraId="669E8032" w14:textId="77777777">
      <w:pPr>
        <w:rPr>
          <w:lang w:val="es-ES"/>
        </w:rPr>
      </w:pPr>
      <w:r w:rsidRPr="26A96FEA">
        <w:rPr>
          <w:lang w:val="es-ES"/>
        </w:rPr>
        <w:t xml:space="preserve">Entre los datos que proporcionamos, hay variables del GFS, que ofrecen información detallada sobre las condiciones atmosféricas y del suelo necesarias para la predicción precisa del caudal. Estas variables permiten una anticipación más exacta del comportamiento de los caudales y así pueden usarse para facilitar una gestión eficiente y sostenible de los recursos hidroeléctricos. El subconjunto del GFS que proporcionamos cubre generosamente las latitudes y longitudes de la </w:t>
      </w:r>
      <w:proofErr w:type="spellStart"/>
      <w:r w:rsidRPr="26A96FEA">
        <w:rPr>
          <w:lang w:val="es-ES"/>
        </w:rPr>
        <w:t>peninsula</w:t>
      </w:r>
      <w:proofErr w:type="spellEnd"/>
      <w:r w:rsidRPr="26A96FEA">
        <w:rPr>
          <w:lang w:val="es-ES"/>
        </w:rPr>
        <w:t xml:space="preserve"> ibérica y tiene predicciones en un plazo temporal de tres años, del 01/04/2021 al 31/03/2024.</w:t>
      </w:r>
    </w:p>
    <w:p w:rsidRPr="00CA4A08" w:rsidR="006D2D06" w:rsidP="006D2D06" w:rsidRDefault="006D2D06" w14:paraId="69A8F1DA" w14:textId="77777777">
      <w:pPr>
        <w:rPr>
          <w:lang w:val="es-ES_tradnl"/>
        </w:rPr>
      </w:pPr>
      <w:r w:rsidRPr="00CA4A08">
        <w:rPr>
          <w:lang w:val="es-ES_tradnl"/>
        </w:rPr>
        <w:t>De manera similar, proveeremos mediciones diarias del caudal medio de 5 emplazamientos y de 5 aforos de la cuenca del Duero en el mismo plazo temporal.</w:t>
      </w:r>
    </w:p>
    <w:p w:rsidRPr="00CA4A08" w:rsidR="006D2D06" w:rsidP="006D2D06" w:rsidRDefault="006D2D06" w14:paraId="1153236C" w14:textId="77777777">
      <w:pPr>
        <w:rPr>
          <w:lang w:val="es-ES_tradnl"/>
        </w:rPr>
      </w:pPr>
      <w:r w:rsidRPr="00CA4A08">
        <w:rPr>
          <w:lang w:val="es-ES_tradnl"/>
        </w:rPr>
        <w:t>Los participantes deben desarrollar un modelo predictivo que utilice los datos proporcionados para predecir el </w:t>
      </w:r>
      <w:r w:rsidRPr="00CA4A08">
        <w:rPr>
          <w:b/>
          <w:bCs/>
          <w:lang w:val="es-ES_tradnl"/>
        </w:rPr>
        <w:t>caudal a 48 horas en los 5 emplazamientos seleccionados de la cuenca del Duero.</w:t>
      </w:r>
      <w:r w:rsidRPr="00CA4A08">
        <w:rPr>
          <w:lang w:val="es-ES_tradnl"/>
        </w:rPr>
        <w:t> El modelo debe tener en cuenta tanto los datos históricos de caudal como los datos de aforos previos, que se pueden usar como variables predictoras para mejorar la precisión de las estimaciones.</w:t>
      </w:r>
    </w:p>
    <w:p w:rsidRPr="00DE0E06" w:rsidR="006D2D06" w:rsidP="006D2D06" w:rsidRDefault="006D2D06" w14:paraId="3D8296F0" w14:textId="79D14436">
      <w:pPr>
        <w:rPr>
          <w:lang w:val="es-ES"/>
        </w:rPr>
      </w:pPr>
      <w:r w:rsidRPr="26A96FEA">
        <w:rPr>
          <w:lang w:val="es-ES"/>
        </w:rPr>
        <w:t xml:space="preserve">El mapa muestra los emplazamientos para los cuales predeciremos el caudal con círculos de color rojo y los aforos que usaremos para afinar las predicciones con círculos de color verde. La magnitud del radio de los círculos es proporcional a la media del caudal en cada emplazamiento o aforo entre las fechas que contamos con datos del GFS y el </w:t>
      </w:r>
      <w:r w:rsidRPr="26A96FEA" w:rsidR="00CC4F76">
        <w:rPr>
          <w:lang w:val="es-ES"/>
        </w:rPr>
        <w:t>rectángulo</w:t>
      </w:r>
      <w:r w:rsidRPr="26A96FEA">
        <w:rPr>
          <w:lang w:val="es-ES"/>
        </w:rPr>
        <w:t xml:space="preserve"> negro delimita las coordenadas de latitud y longitud para las cuales tenemos predicciones del GFS.</w:t>
      </w:r>
    </w:p>
    <w:p w:rsidRPr="006D2D06" w:rsidR="006D2D06" w:rsidP="006D2D06" w:rsidRDefault="006D2D06" w14:paraId="55E55193" w14:textId="6A0A187B">
      <w:r w:rsidRPr="006D2D06">
        <w:rPr>
          <w:noProof/>
        </w:rPr>
        <w:drawing>
          <wp:inline distT="0" distB="0" distL="0" distR="0" wp14:anchorId="1E9AC518" wp14:editId="568F2FB3">
            <wp:extent cx="5731510" cy="4939665"/>
            <wp:effectExtent l="0" t="0" r="2540" b="0"/>
            <wp:docPr id="942862423" name="Picture 2"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62423" name="Picture 2" descr="A map of a count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39665"/>
                    </a:xfrm>
                    <a:prstGeom prst="rect">
                      <a:avLst/>
                    </a:prstGeom>
                    <a:noFill/>
                    <a:ln>
                      <a:noFill/>
                    </a:ln>
                  </pic:spPr>
                </pic:pic>
              </a:graphicData>
            </a:graphic>
          </wp:inline>
        </w:drawing>
      </w:r>
    </w:p>
    <w:p w:rsidRPr="00DE0E06" w:rsidR="00112F17" w:rsidP="00112F17" w:rsidRDefault="00112F17" w14:paraId="79EF0B1C" w14:textId="77777777">
      <w:pPr>
        <w:rPr>
          <w:lang w:val="es-ES_tradnl"/>
        </w:rPr>
      </w:pPr>
      <w:r w:rsidRPr="00DE0E06">
        <w:rPr>
          <w:b/>
          <w:bCs/>
          <w:lang w:val="es-ES_tradnl"/>
        </w:rPr>
        <w:t>Emplazamientos Involucrados donde hay que predecir el caudal diario (color rojo), (los datos de se registran a primera hora del día siguiente):</w:t>
      </w:r>
    </w:p>
    <w:p w:rsidRPr="00DE0E06" w:rsidR="00112F17" w:rsidP="00112F17" w:rsidRDefault="00112F17" w14:paraId="628A1ABE" w14:textId="77777777">
      <w:pPr>
        <w:numPr>
          <w:ilvl w:val="0"/>
          <w:numId w:val="1"/>
        </w:numPr>
        <w:rPr>
          <w:lang w:val="es-ES_tradnl"/>
        </w:rPr>
      </w:pPr>
      <w:r w:rsidRPr="00DE0E06">
        <w:rPr>
          <w:lang w:val="es-ES_tradnl"/>
        </w:rPr>
        <w:t>Almendra (Cod Hidro: 1302): Ubicado en la latitud 41.27183 y longitud -6.320078.</w:t>
      </w:r>
    </w:p>
    <w:p w:rsidRPr="00DE0E06" w:rsidR="00112F17" w:rsidP="00112F17" w:rsidRDefault="00112F17" w14:paraId="6730E8AD" w14:textId="77777777">
      <w:pPr>
        <w:numPr>
          <w:ilvl w:val="0"/>
          <w:numId w:val="1"/>
        </w:numPr>
        <w:rPr>
          <w:lang w:val="es-ES"/>
        </w:rPr>
      </w:pPr>
      <w:proofErr w:type="spellStart"/>
      <w:r w:rsidRPr="26A96FEA">
        <w:rPr>
          <w:lang w:val="es-ES"/>
        </w:rPr>
        <w:t>Ricobayo</w:t>
      </w:r>
      <w:proofErr w:type="spellEnd"/>
      <w:r w:rsidRPr="26A96FEA">
        <w:rPr>
          <w:lang w:val="es-ES"/>
        </w:rPr>
        <w:t xml:space="preserve"> (Cod Hidro: 1205): Ubicado en la latitud 41.527477 y longitud -5.984971.</w:t>
      </w:r>
    </w:p>
    <w:p w:rsidRPr="00DE0E06" w:rsidR="00112F17" w:rsidP="00112F17" w:rsidRDefault="00112F17" w14:paraId="5A5B2623" w14:textId="77777777">
      <w:pPr>
        <w:numPr>
          <w:ilvl w:val="0"/>
          <w:numId w:val="1"/>
        </w:numPr>
        <w:rPr>
          <w:lang w:val="es-ES_tradnl"/>
        </w:rPr>
      </w:pPr>
      <w:r w:rsidRPr="00DE0E06">
        <w:rPr>
          <w:lang w:val="es-ES_tradnl"/>
        </w:rPr>
        <w:t>Aforo Carrascal (AF1961): Ubicado en la latitud 41.493245 y longitud -5.805535.</w:t>
      </w:r>
    </w:p>
    <w:p w:rsidRPr="00DE0E06" w:rsidR="00112F17" w:rsidP="00112F17" w:rsidRDefault="00112F17" w14:paraId="75D2FF21" w14:textId="77777777">
      <w:pPr>
        <w:numPr>
          <w:ilvl w:val="0"/>
          <w:numId w:val="1"/>
        </w:numPr>
        <w:rPr>
          <w:lang w:val="es-ES_tradnl"/>
        </w:rPr>
      </w:pPr>
      <w:r w:rsidRPr="00DE0E06">
        <w:rPr>
          <w:lang w:val="es-ES_tradnl"/>
        </w:rPr>
        <w:t>Aforo Puebla de Sanabria (AF1151): Ubicado en la latitud 42.056558 y longitud -6.631835.</w:t>
      </w:r>
    </w:p>
    <w:p w:rsidRPr="00DE0E06" w:rsidR="00112F17" w:rsidP="00112F17" w:rsidRDefault="00112F17" w14:paraId="3A927CD7" w14:textId="77777777">
      <w:pPr>
        <w:numPr>
          <w:ilvl w:val="0"/>
          <w:numId w:val="1"/>
        </w:numPr>
        <w:rPr>
          <w:lang w:val="es-ES_tradnl"/>
        </w:rPr>
      </w:pPr>
      <w:r w:rsidRPr="00DE0E06">
        <w:rPr>
          <w:lang w:val="es-ES_tradnl"/>
        </w:rPr>
        <w:t>Aforo Santa Eulalia (AF1154): Ubicado en la latitud 42.046813 y longitud -6.270558.</w:t>
      </w:r>
    </w:p>
    <w:p w:rsidRPr="00DE0E06" w:rsidR="00112F17" w:rsidP="00112F17" w:rsidRDefault="00112F17" w14:paraId="20CC14A8" w14:textId="77777777">
      <w:pPr>
        <w:rPr>
          <w:lang w:val="es-ES_tradnl"/>
        </w:rPr>
      </w:pPr>
      <w:r w:rsidRPr="00DE0E06">
        <w:rPr>
          <w:b/>
          <w:bCs/>
          <w:lang w:val="es-ES_tradnl"/>
        </w:rPr>
        <w:t>Aforos que se pueden utilizar como valor entrante en la predicción de caudal (color verde), (los datos de caudal real se registran a primera hora del día siguiente):</w:t>
      </w:r>
    </w:p>
    <w:p w:rsidRPr="00DE0E06" w:rsidR="00112F17" w:rsidP="00112F17" w:rsidRDefault="00112F17" w14:paraId="50412E9F" w14:textId="77777777">
      <w:pPr>
        <w:numPr>
          <w:ilvl w:val="0"/>
          <w:numId w:val="2"/>
        </w:numPr>
        <w:rPr>
          <w:lang w:val="es-ES"/>
        </w:rPr>
      </w:pPr>
      <w:proofErr w:type="spellStart"/>
      <w:r w:rsidRPr="26A96FEA">
        <w:rPr>
          <w:lang w:val="es-ES"/>
        </w:rPr>
        <w:t>Breto</w:t>
      </w:r>
      <w:proofErr w:type="spellEnd"/>
      <w:r w:rsidRPr="26A96FEA">
        <w:rPr>
          <w:lang w:val="es-ES"/>
        </w:rPr>
        <w:t>: Ubicado en la latitud 41.872801 y longitud -5.766463.</w:t>
      </w:r>
    </w:p>
    <w:p w:rsidRPr="00DE0E06" w:rsidR="00112F17" w:rsidP="00112F17" w:rsidRDefault="00112F17" w14:paraId="6FA66F70" w14:textId="77777777">
      <w:pPr>
        <w:numPr>
          <w:ilvl w:val="0"/>
          <w:numId w:val="2"/>
        </w:numPr>
        <w:rPr>
          <w:lang w:val="es-ES"/>
        </w:rPr>
      </w:pPr>
      <w:proofErr w:type="spellStart"/>
      <w:r w:rsidRPr="26A96FEA">
        <w:rPr>
          <w:lang w:val="es-ES"/>
        </w:rPr>
        <w:t>Cabezon</w:t>
      </w:r>
      <w:proofErr w:type="spellEnd"/>
      <w:r w:rsidRPr="26A96FEA">
        <w:rPr>
          <w:lang w:val="es-ES"/>
        </w:rPr>
        <w:t>: Ubicado en la latitud 41.739101 y longitud -4.638886.</w:t>
      </w:r>
    </w:p>
    <w:p w:rsidRPr="00DE0E06" w:rsidR="00112F17" w:rsidP="00112F17" w:rsidRDefault="00112F17" w14:paraId="5F0E082F" w14:textId="77777777">
      <w:pPr>
        <w:numPr>
          <w:ilvl w:val="0"/>
          <w:numId w:val="2"/>
        </w:numPr>
        <w:rPr>
          <w:lang w:val="es-ES"/>
        </w:rPr>
      </w:pPr>
      <w:proofErr w:type="spellStart"/>
      <w:r w:rsidRPr="26A96FEA">
        <w:rPr>
          <w:lang w:val="es-ES"/>
        </w:rPr>
        <w:t>Contiensa</w:t>
      </w:r>
      <w:proofErr w:type="spellEnd"/>
      <w:r w:rsidRPr="26A96FEA">
        <w:rPr>
          <w:lang w:val="es-ES"/>
        </w:rPr>
        <w:t>: Ubicado en la latitud 41.0773 y longitud -5.935087.</w:t>
      </w:r>
    </w:p>
    <w:p w:rsidRPr="00DE0E06" w:rsidR="00112F17" w:rsidP="00112F17" w:rsidRDefault="00112F17" w14:paraId="385CCD83" w14:textId="77777777">
      <w:pPr>
        <w:numPr>
          <w:ilvl w:val="0"/>
          <w:numId w:val="2"/>
        </w:numPr>
        <w:rPr>
          <w:lang w:val="es-ES_tradnl"/>
        </w:rPr>
      </w:pPr>
      <w:r w:rsidRPr="00DE0E06">
        <w:rPr>
          <w:lang w:val="es-ES_tradnl"/>
        </w:rPr>
        <w:t>Pesquera: Ubicado en la latitud 41.640825 y longitud -4.14813.</w:t>
      </w:r>
    </w:p>
    <w:p w:rsidRPr="00DE0E06" w:rsidR="00112F17" w:rsidP="00112F17" w:rsidRDefault="00112F17" w14:paraId="5B44FDA5" w14:textId="77777777">
      <w:pPr>
        <w:numPr>
          <w:ilvl w:val="0"/>
          <w:numId w:val="2"/>
        </w:numPr>
        <w:rPr>
          <w:lang w:val="es-ES_tradnl"/>
        </w:rPr>
      </w:pPr>
      <w:r w:rsidRPr="00DE0E06">
        <w:rPr>
          <w:lang w:val="es-ES_tradnl"/>
        </w:rPr>
        <w:t>Valencia de Don Juan: Ubicado en la latitud 42.289185 y longitud -5.524408.</w:t>
      </w:r>
    </w:p>
    <w:p w:rsidRPr="00DE0E06" w:rsidR="00112F17" w:rsidP="00112F17" w:rsidRDefault="00112F17" w14:paraId="00C381BB" w14:textId="77777777">
      <w:pPr>
        <w:rPr>
          <w:lang w:val="es-ES_tradnl"/>
        </w:rPr>
      </w:pPr>
      <w:r w:rsidRPr="00DE0E06">
        <w:rPr>
          <w:b/>
          <w:bCs/>
          <w:lang w:val="es-ES_tradnl"/>
        </w:rPr>
        <w:t>Proceso de Medición:</w:t>
      </w:r>
    </w:p>
    <w:p w:rsidRPr="00DE0E06" w:rsidR="000B4462" w:rsidP="000B4462" w:rsidRDefault="000B4462" w14:paraId="4F6CBBC9" w14:textId="77777777">
      <w:pPr>
        <w:rPr>
          <w:lang w:val="es-ES_tradnl"/>
        </w:rPr>
      </w:pPr>
      <w:r w:rsidRPr="00DE0E06">
        <w:rPr>
          <w:lang w:val="es-ES_tradnl"/>
        </w:rPr>
        <w:t>Las mediciones de caudal se realizan diariamente en los embalses y aforos, proporcionando datos en m3/s que reflejan el flujo de agua en cada punto. Estos datos son críticos para la predicción de la capacidad de generación hidroeléctrica. Los embalses y aforos son monitoreados utilizando sistemas automáticos que registran el caudal en tiempo real, lo que permite ajustar de manera precisa la producción de energía.</w:t>
      </w:r>
    </w:p>
    <w:p w:rsidRPr="00DE0E06" w:rsidR="000B4462" w:rsidP="000B4462" w:rsidRDefault="000B4462" w14:paraId="196CFEF0" w14:textId="77777777">
      <w:pPr>
        <w:rPr>
          <w:lang w:val="es-ES_tradnl"/>
        </w:rPr>
      </w:pPr>
      <w:r w:rsidRPr="00DE0E06">
        <w:rPr>
          <w:lang w:val="es-ES_tradnl"/>
        </w:rPr>
        <w:t>Además, los participantes deben considerar lo siguiente:</w:t>
      </w:r>
    </w:p>
    <w:p w:rsidRPr="00DE0E06" w:rsidR="000B4462" w:rsidP="000B4462" w:rsidRDefault="000B4462" w14:paraId="057D0CC4" w14:textId="77777777">
      <w:pPr>
        <w:rPr>
          <w:lang w:val="es-ES_tradnl"/>
        </w:rPr>
      </w:pPr>
      <w:r w:rsidRPr="00DE0E06">
        <w:rPr>
          <w:b/>
          <w:bCs/>
          <w:lang w:val="es-ES_tradnl"/>
        </w:rPr>
        <w:t>- Datos de Entrada:</w:t>
      </w:r>
      <w:r w:rsidRPr="00DE0E06">
        <w:rPr>
          <w:lang w:val="es-ES_tradnl"/>
        </w:rPr>
        <w:t> Utilizar los datos de caudal medido en m³/s de los 5 emplazamientos y los datos de aforos de días anteriores para cada emplazamiento.</w:t>
      </w:r>
      <w:r w:rsidRPr="00DE0E06">
        <w:rPr>
          <w:lang w:val="es-ES_tradnl"/>
        </w:rPr>
        <w:br/>
      </w:r>
      <w:r w:rsidRPr="00DE0E06">
        <w:rPr>
          <w:b/>
          <w:bCs/>
          <w:lang w:val="es-ES_tradnl"/>
        </w:rPr>
        <w:t>- Características del Modelo:</w:t>
      </w:r>
      <w:r w:rsidRPr="00DE0E06">
        <w:rPr>
          <w:lang w:val="es-ES_tradnl"/>
        </w:rPr>
        <w:t xml:space="preserve"> Desarrollar y probar diferentes técnicas de modelado, que pueden incluir métodos estadísticos, machine </w:t>
      </w:r>
      <w:proofErr w:type="spellStart"/>
      <w:r w:rsidRPr="00DE0E06">
        <w:rPr>
          <w:lang w:val="es-ES_tradnl"/>
        </w:rPr>
        <w:t>learning</w:t>
      </w:r>
      <w:proofErr w:type="spellEnd"/>
      <w:r w:rsidRPr="00DE0E06">
        <w:rPr>
          <w:lang w:val="es-ES_tradnl"/>
        </w:rPr>
        <w:t>, o una combinación de ambos, para determinar cuál proporciona las predicciones más precisas.</w:t>
      </w:r>
      <w:r w:rsidRPr="00DE0E06">
        <w:rPr>
          <w:lang w:val="es-ES_tradnl"/>
        </w:rPr>
        <w:br/>
      </w:r>
      <w:r w:rsidRPr="00DE0E06">
        <w:rPr>
          <w:b/>
          <w:bCs/>
          <w:lang w:val="es-ES_tradnl"/>
        </w:rPr>
        <w:t>- Evaluación del Modelo</w:t>
      </w:r>
      <w:r w:rsidRPr="00DE0E06">
        <w:rPr>
          <w:lang w:val="es-ES_tradnl"/>
        </w:rPr>
        <w:t>: Evaluar el desempeño del modelo utilizando el error absoluto medio (MAE).</w:t>
      </w:r>
    </w:p>
    <w:p w:rsidRPr="00DE0E06" w:rsidR="000B4462" w:rsidP="000B4462" w:rsidRDefault="000B4462" w14:paraId="295F6AEF" w14:textId="77777777">
      <w:pPr>
        <w:rPr>
          <w:lang w:val="es-ES_tradnl"/>
        </w:rPr>
      </w:pPr>
      <w:r w:rsidRPr="00DE0E06">
        <w:rPr>
          <w:b/>
          <w:bCs/>
          <w:lang w:val="es-ES_tradnl"/>
        </w:rPr>
        <w:t>- Presentación de Resultados:</w:t>
      </w:r>
      <w:r w:rsidRPr="00DE0E06">
        <w:rPr>
          <w:lang w:val="es-ES_tradnl"/>
        </w:rPr>
        <w:t> Entregar una documentación completa que explique el enfoque metodológico, los modelos probados, la validación de los resultados y las conclusiones alcanzadas.</w:t>
      </w:r>
    </w:p>
    <w:p w:rsidRPr="00DE0E06" w:rsidR="000B4462" w:rsidP="000B4462" w:rsidRDefault="000B4462" w14:paraId="4C962159" w14:textId="77777777">
      <w:pPr>
        <w:rPr>
          <w:lang w:val="es-ES_tradnl"/>
        </w:rPr>
      </w:pPr>
      <w:r w:rsidRPr="00DE0E06">
        <w:rPr>
          <w:lang w:val="es-ES_tradnl"/>
        </w:rPr>
        <w:t>El desarrollo de estos modelos permitirá optimizar la capacidad de generación de energía hidroeléctrica en la Cuenca del Duero, reduciendo el consumo energético y las emisiones de CO2 asociadas con los métodos actuales de predicción.</w:t>
      </w:r>
    </w:p>
    <w:p w:rsidRPr="00DE0E06" w:rsidR="00D63ED5" w:rsidP="00D63ED5" w:rsidRDefault="00D63ED5" w14:paraId="4EFD2B72" w14:textId="77777777">
      <w:pPr>
        <w:rPr>
          <w:lang w:val="es-ES"/>
        </w:rPr>
      </w:pPr>
      <w:r w:rsidRPr="26A96FEA">
        <w:rPr>
          <w:lang w:val="es-ES"/>
        </w:rPr>
        <w:t>Los participantes deberán utilizar la librería open-</w:t>
      </w:r>
      <w:proofErr w:type="spellStart"/>
      <w:r w:rsidRPr="26A96FEA">
        <w:rPr>
          <w:lang w:val="es-ES"/>
        </w:rPr>
        <w:t>source</w:t>
      </w:r>
      <w:proofErr w:type="spellEnd"/>
      <w:r w:rsidRPr="26A96FEA">
        <w:rPr>
          <w:lang w:val="es-ES"/>
        </w:rPr>
        <w:t xml:space="preserve"> </w:t>
      </w:r>
      <w:proofErr w:type="spellStart"/>
      <w:r w:rsidRPr="26A96FEA">
        <w:rPr>
          <w:lang w:val="es-ES"/>
        </w:rPr>
        <w:t>codecarbon</w:t>
      </w:r>
      <w:proofErr w:type="spellEnd"/>
      <w:r w:rsidRPr="26A96FEA">
        <w:rPr>
          <w:lang w:val="es-ES"/>
        </w:rPr>
        <w:t>, para medir el consumo eléctrico del desarrollo de su solución. Es requisito que los participantes midan el consumo del </w:t>
      </w:r>
      <w:r w:rsidRPr="26A96FEA">
        <w:rPr>
          <w:b/>
          <w:lang w:val="es-ES"/>
        </w:rPr>
        <w:t>último notebook del que entreguen predicciones</w:t>
      </w:r>
      <w:r w:rsidRPr="26A96FEA">
        <w:rPr>
          <w:lang w:val="es-ES"/>
        </w:rPr>
        <w:t>.</w:t>
      </w:r>
    </w:p>
    <w:p w:rsidRPr="00DE0E06" w:rsidR="00D63ED5" w:rsidP="00D63ED5" w:rsidRDefault="00D63ED5" w14:paraId="6178A421" w14:textId="77777777">
      <w:pPr>
        <w:rPr>
          <w:lang w:val="es-ES_tradnl"/>
        </w:rPr>
      </w:pPr>
      <w:r w:rsidRPr="00DE0E06">
        <w:rPr>
          <w:lang w:val="es-ES_tradnl"/>
        </w:rPr>
        <w:t>Para esto, los participantes deberán incluir en la primera celda el siguiente código para empezar el proceso de medición:</w:t>
      </w:r>
    </w:p>
    <w:p w:rsidRPr="00D63ED5" w:rsidR="00D63ED5" w:rsidP="00D63ED5" w:rsidRDefault="00D63ED5" w14:paraId="6C3D7F85" w14:textId="77777777">
      <w:proofErr w:type="gramStart"/>
      <w:r w:rsidRPr="00D63ED5">
        <w:t>!pip</w:t>
      </w:r>
      <w:proofErr w:type="gramEnd"/>
      <w:r w:rsidRPr="00D63ED5">
        <w:t xml:space="preserve"> install </w:t>
      </w:r>
      <w:proofErr w:type="spellStart"/>
      <w:r w:rsidRPr="00D63ED5">
        <w:t>codecarbon</w:t>
      </w:r>
      <w:proofErr w:type="spellEnd"/>
    </w:p>
    <w:p w:rsidRPr="00D63ED5" w:rsidR="00D63ED5" w:rsidP="00D63ED5" w:rsidRDefault="00D63ED5" w14:paraId="0E5202FC" w14:textId="77777777">
      <w:proofErr w:type="gramStart"/>
      <w:r w:rsidRPr="00D63ED5">
        <w:t>!from</w:t>
      </w:r>
      <w:proofErr w:type="gramEnd"/>
      <w:r w:rsidRPr="00D63ED5">
        <w:t xml:space="preserve"> </w:t>
      </w:r>
      <w:proofErr w:type="spellStart"/>
      <w:r w:rsidRPr="00D63ED5">
        <w:t>codecarbon</w:t>
      </w:r>
      <w:proofErr w:type="spellEnd"/>
      <w:r w:rsidRPr="00D63ED5">
        <w:t xml:space="preserve"> import </w:t>
      </w:r>
      <w:proofErr w:type="spellStart"/>
      <w:r w:rsidRPr="00D63ED5">
        <w:t>EmissionsTracker</w:t>
      </w:r>
      <w:proofErr w:type="spellEnd"/>
    </w:p>
    <w:p w:rsidRPr="00DE0E06" w:rsidR="00D63ED5" w:rsidP="00D63ED5" w:rsidRDefault="00D63ED5" w14:paraId="7B494626" w14:textId="77777777">
      <w:pPr>
        <w:rPr>
          <w:lang w:val="es-ES"/>
        </w:rPr>
      </w:pPr>
      <w:proofErr w:type="spellStart"/>
      <w:r w:rsidRPr="26A96FEA">
        <w:rPr>
          <w:lang w:val="es-ES"/>
        </w:rPr>
        <w:t>tracker</w:t>
      </w:r>
      <w:proofErr w:type="spellEnd"/>
      <w:r w:rsidRPr="26A96FEA">
        <w:rPr>
          <w:lang w:val="es-ES"/>
        </w:rPr>
        <w:t xml:space="preserve"> = </w:t>
      </w:r>
      <w:proofErr w:type="spellStart"/>
      <w:proofErr w:type="gramStart"/>
      <w:r w:rsidRPr="26A96FEA">
        <w:rPr>
          <w:lang w:val="es-ES"/>
        </w:rPr>
        <w:t>EmissionsTracker</w:t>
      </w:r>
      <w:proofErr w:type="spellEnd"/>
      <w:r w:rsidRPr="26A96FEA">
        <w:rPr>
          <w:lang w:val="es-ES"/>
        </w:rPr>
        <w:t>(</w:t>
      </w:r>
      <w:proofErr w:type="gramEnd"/>
      <w:r w:rsidRPr="26A96FEA">
        <w:rPr>
          <w:lang w:val="es-ES"/>
        </w:rPr>
        <w:t>)</w:t>
      </w:r>
    </w:p>
    <w:p w:rsidRPr="00DE0E06" w:rsidR="00D63ED5" w:rsidP="00D63ED5" w:rsidRDefault="00D63ED5" w14:paraId="45152062" w14:textId="77777777">
      <w:pPr>
        <w:rPr>
          <w:lang w:val="es-ES"/>
        </w:rPr>
      </w:pPr>
      <w:proofErr w:type="spellStart"/>
      <w:proofErr w:type="gramStart"/>
      <w:r w:rsidRPr="26A96FEA">
        <w:rPr>
          <w:lang w:val="es-ES"/>
        </w:rPr>
        <w:t>tracker.start</w:t>
      </w:r>
      <w:proofErr w:type="spellEnd"/>
      <w:proofErr w:type="gramEnd"/>
      <w:r w:rsidRPr="26A96FEA">
        <w:rPr>
          <w:lang w:val="es-ES"/>
        </w:rPr>
        <w:t>()</w:t>
      </w:r>
    </w:p>
    <w:p w:rsidRPr="00DE0E06" w:rsidR="00112F17" w:rsidP="00112F17" w:rsidRDefault="00112F17" w14:paraId="19F3AC91" w14:textId="77777777">
      <w:pPr>
        <w:rPr>
          <w:lang w:val="es-ES_tradnl"/>
        </w:rPr>
      </w:pPr>
      <w:r w:rsidRPr="00DE0E06">
        <w:rPr>
          <w:lang w:val="es-ES_tradnl"/>
        </w:rPr>
        <w:t>y, en la última celda del notebook de desarrollo se deberá finalizar el proceso de medición con:</w:t>
      </w:r>
      <w:r w:rsidRPr="00DE0E06">
        <w:rPr>
          <w:lang w:val="es-ES_tradnl"/>
        </w:rPr>
        <w:br/>
      </w:r>
      <w:proofErr w:type="spellStart"/>
      <w:proofErr w:type="gramStart"/>
      <w:r w:rsidRPr="00DE0E06">
        <w:rPr>
          <w:lang w:val="es-ES_tradnl"/>
        </w:rPr>
        <w:t>tracker.stop</w:t>
      </w:r>
      <w:proofErr w:type="spellEnd"/>
      <w:proofErr w:type="gramEnd"/>
      <w:r w:rsidRPr="00DE0E06">
        <w:rPr>
          <w:lang w:val="es-ES_tradnl"/>
        </w:rPr>
        <w:t>()</w:t>
      </w:r>
    </w:p>
    <w:p w:rsidRPr="00DE0E06" w:rsidR="00112F17" w:rsidP="00112F17" w:rsidRDefault="00112F17" w14:paraId="08010E37" w14:textId="77777777">
      <w:pPr>
        <w:rPr>
          <w:lang w:val="es-ES_tradnl"/>
        </w:rPr>
      </w:pPr>
    </w:p>
    <w:p w:rsidRPr="00DE0E06" w:rsidR="00112F17" w:rsidP="00112F17" w:rsidRDefault="00112F17" w14:paraId="11BACD62" w14:textId="66C738CA">
      <w:pPr>
        <w:rPr>
          <w:lang w:val="es-ES_tradnl"/>
        </w:rPr>
      </w:pPr>
      <w:r w:rsidRPr="00DE0E06">
        <w:rPr>
          <w:lang w:val="es-ES_tradnl"/>
        </w:rPr>
        <w:t>EVALU</w:t>
      </w:r>
      <w:r w:rsidRPr="00DE0E06" w:rsidR="00D63ED5">
        <w:rPr>
          <w:lang w:val="es-ES_tradnl"/>
        </w:rPr>
        <w:t>A</w:t>
      </w:r>
      <w:r w:rsidRPr="00DE0E06">
        <w:rPr>
          <w:lang w:val="es-ES_tradnl"/>
        </w:rPr>
        <w:t>CIÓN</w:t>
      </w:r>
    </w:p>
    <w:p w:rsidRPr="00DE0E06" w:rsidR="008B7C51" w:rsidP="008B7C51" w:rsidRDefault="008B7C51" w14:paraId="0A2CF2FA" w14:textId="77777777">
      <w:pPr>
        <w:rPr>
          <w:b/>
          <w:bCs/>
          <w:lang w:val="es-ES_tradnl"/>
        </w:rPr>
      </w:pPr>
      <w:r w:rsidRPr="00DE0E06">
        <w:rPr>
          <w:b/>
          <w:bCs/>
          <w:lang w:val="es-ES_tradnl"/>
        </w:rPr>
        <w:t>Aspectos Cuantitativos que suponen un 60% del peso final:</w:t>
      </w:r>
    </w:p>
    <w:p w:rsidRPr="00DE0E06" w:rsidR="008B7C51" w:rsidP="008B7C51" w:rsidRDefault="008B7C51" w14:paraId="79722048" w14:textId="77777777">
      <w:pPr>
        <w:numPr>
          <w:ilvl w:val="0"/>
          <w:numId w:val="5"/>
        </w:numPr>
        <w:rPr>
          <w:lang w:val="es-ES_tradnl"/>
        </w:rPr>
      </w:pPr>
      <w:r w:rsidRPr="00DE0E06">
        <w:rPr>
          <w:b/>
          <w:bCs/>
          <w:lang w:val="es-ES_tradnl"/>
        </w:rPr>
        <w:t>Poder Predictivo (100%):</w:t>
      </w:r>
      <w:r w:rsidRPr="00DE0E06">
        <w:rPr>
          <w:lang w:val="es-ES_tradnl"/>
        </w:rPr>
        <w:t> Desempeño del modelo según la métrica </w:t>
      </w:r>
      <w:r w:rsidRPr="00DE0E06">
        <w:rPr>
          <w:b/>
          <w:bCs/>
          <w:lang w:val="es-ES_tradnl"/>
        </w:rPr>
        <w:t>MAE</w:t>
      </w:r>
      <w:r w:rsidRPr="00DE0E06">
        <w:rPr>
          <w:lang w:val="es-ES_tradnl"/>
        </w:rPr>
        <w:t>.</w:t>
      </w:r>
    </w:p>
    <w:p w:rsidRPr="00DE0E06" w:rsidR="008B7C51" w:rsidP="008B7C51" w:rsidRDefault="008B7C51" w14:paraId="2A4D6497" w14:textId="77777777">
      <w:pPr>
        <w:rPr>
          <w:lang w:val="es-ES_tradnl"/>
        </w:rPr>
      </w:pPr>
      <w:r w:rsidRPr="00DE0E06">
        <w:rPr>
          <w:lang w:val="es-ES_tradnl"/>
        </w:rPr>
        <w:t>Esta métrica se define como:</w:t>
      </w:r>
    </w:p>
    <w:p w:rsidRPr="00DE0E06" w:rsidR="008B7C51" w:rsidP="008B7C51" w:rsidRDefault="008B7C51" w14:paraId="7618C733" w14:textId="77777777">
      <w:pPr>
        <w:rPr>
          <w:lang w:val="es-ES"/>
        </w:rPr>
      </w:pPr>
      <w:r w:rsidRPr="26A96FEA">
        <w:rPr>
          <w:lang w:val="es-ES"/>
        </w:rPr>
        <w:t>MAE=15∑j=15(12∑k=12(1njk∑i=1njk|yijk−y^ijk|</w:t>
      </w:r>
      <w:proofErr w:type="gramStart"/>
      <w:r w:rsidRPr="26A96FEA">
        <w:rPr>
          <w:lang w:val="es-ES"/>
        </w:rPr>
        <w:t>))MAE</w:t>
      </w:r>
      <w:proofErr w:type="gramEnd"/>
      <w:r w:rsidRPr="26A96FEA">
        <w:rPr>
          <w:lang w:val="es-ES"/>
        </w:rPr>
        <w:t>=15∑j=15(12∑k=12(1njk∑i=1njk|yijk−y^ijk|))</w:t>
      </w:r>
    </w:p>
    <w:p w:rsidRPr="00DE0E06" w:rsidR="008B7C51" w:rsidP="008B7C51" w:rsidRDefault="008B7C51" w14:paraId="2F9EE145" w14:textId="77777777">
      <w:pPr>
        <w:rPr>
          <w:lang w:val="es-ES_tradnl"/>
        </w:rPr>
      </w:pPr>
      <w:r w:rsidRPr="00DE0E06">
        <w:rPr>
          <w:lang w:val="es-ES_tradnl"/>
        </w:rPr>
        <w:t>Ya que el desafío consta en predecir un vector por embalse, calcularemos el MAE pesando cada serie por igual.</w:t>
      </w:r>
    </w:p>
    <w:p w:rsidRPr="008B7C51" w:rsidR="008B7C51" w:rsidP="008B7C51" w:rsidRDefault="008B7C51" w14:paraId="7D34E3B6" w14:textId="77777777">
      <w:pPr>
        <w:rPr>
          <w:b/>
          <w:bCs/>
        </w:rPr>
      </w:pPr>
      <w:proofErr w:type="spellStart"/>
      <w:r w:rsidRPr="008B7C51">
        <w:rPr>
          <w:b/>
          <w:bCs/>
        </w:rPr>
        <w:t>Descripción</w:t>
      </w:r>
      <w:proofErr w:type="spellEnd"/>
      <w:r w:rsidRPr="008B7C51">
        <w:rPr>
          <w:b/>
          <w:bCs/>
        </w:rPr>
        <w:t xml:space="preserve"> de variables</w:t>
      </w:r>
    </w:p>
    <w:p w:rsidRPr="00DE0E06" w:rsidR="008B7C51" w:rsidP="008B7C51" w:rsidRDefault="008B7C51" w14:paraId="7110C08A" w14:textId="77777777">
      <w:pPr>
        <w:numPr>
          <w:ilvl w:val="0"/>
          <w:numId w:val="6"/>
        </w:numPr>
        <w:rPr>
          <w:lang w:val="es-ES"/>
        </w:rPr>
      </w:pPr>
      <w:proofErr w:type="gramStart"/>
      <w:r w:rsidRPr="26A96FEA">
        <w:rPr>
          <w:lang w:val="es-ES"/>
        </w:rPr>
        <w:t>( y</w:t>
      </w:r>
      <w:proofErr w:type="gramEnd"/>
      <w:r w:rsidRPr="26A96FEA">
        <w:rPr>
          <w:lang w:val="es-ES"/>
        </w:rPr>
        <w:t>_{</w:t>
      </w:r>
      <w:proofErr w:type="spellStart"/>
      <w:r w:rsidRPr="26A96FEA">
        <w:rPr>
          <w:lang w:val="es-ES"/>
        </w:rPr>
        <w:t>ijk</w:t>
      </w:r>
      <w:proofErr w:type="spellEnd"/>
      <w:r w:rsidRPr="26A96FEA">
        <w:rPr>
          <w:lang w:val="es-ES"/>
        </w:rPr>
        <w:t>} ): El valor </w:t>
      </w:r>
      <w:r w:rsidRPr="26A96FEA">
        <w:rPr>
          <w:b/>
          <w:lang w:val="es-ES"/>
        </w:rPr>
        <w:t>real</w:t>
      </w:r>
      <w:r w:rsidRPr="26A96FEA">
        <w:rPr>
          <w:lang w:val="es-ES"/>
        </w:rPr>
        <w:t> para la observación (i)- del embalse (j)- y para el valor futuro (k) (de 24 o 48 horas).</w:t>
      </w:r>
    </w:p>
    <w:p w:rsidRPr="00DE0E06" w:rsidR="008B7C51" w:rsidP="008B7C51" w:rsidRDefault="008B7C51" w14:paraId="2AB75F0D" w14:textId="77777777">
      <w:pPr>
        <w:numPr>
          <w:ilvl w:val="0"/>
          <w:numId w:val="6"/>
        </w:numPr>
        <w:rPr>
          <w:lang w:val="es-ES"/>
        </w:rPr>
      </w:pPr>
      <w:proofErr w:type="gramStart"/>
      <w:r w:rsidRPr="26A96FEA">
        <w:rPr>
          <w:lang w:val="es-ES"/>
        </w:rPr>
        <w:t>( \</w:t>
      </w:r>
      <w:proofErr w:type="spellStart"/>
      <w:proofErr w:type="gramEnd"/>
      <w:r w:rsidRPr="26A96FEA">
        <w:rPr>
          <w:lang w:val="es-ES"/>
        </w:rPr>
        <w:t>hat</w:t>
      </w:r>
      <w:proofErr w:type="spellEnd"/>
      <w:r w:rsidRPr="26A96FEA">
        <w:rPr>
          <w:lang w:val="es-ES"/>
        </w:rPr>
        <w:t>{y}_{</w:t>
      </w:r>
      <w:proofErr w:type="spellStart"/>
      <w:r w:rsidRPr="26A96FEA">
        <w:rPr>
          <w:lang w:val="es-ES"/>
        </w:rPr>
        <w:t>ijk</w:t>
      </w:r>
      <w:proofErr w:type="spellEnd"/>
      <w:r w:rsidRPr="26A96FEA">
        <w:rPr>
          <w:lang w:val="es-ES"/>
        </w:rPr>
        <w:t>} ): El valor </w:t>
      </w:r>
      <w:r w:rsidRPr="26A96FEA">
        <w:rPr>
          <w:b/>
          <w:lang w:val="es-ES"/>
        </w:rPr>
        <w:t>predicho</w:t>
      </w:r>
      <w:r w:rsidRPr="26A96FEA">
        <w:rPr>
          <w:lang w:val="es-ES"/>
        </w:rPr>
        <w:t xml:space="preserve"> para la observación (i)- del embalse (j)- y para el </w:t>
      </w:r>
      <w:proofErr w:type="spellStart"/>
      <w:r w:rsidRPr="26A96FEA">
        <w:rPr>
          <w:lang w:val="es-ES"/>
        </w:rPr>
        <w:t>forecast</w:t>
      </w:r>
      <w:proofErr w:type="spellEnd"/>
      <w:r w:rsidRPr="26A96FEA">
        <w:rPr>
          <w:lang w:val="es-ES"/>
        </w:rPr>
        <w:t xml:space="preserve"> (k) (de 24 o 48 horas).</w:t>
      </w:r>
    </w:p>
    <w:p w:rsidRPr="00DE0E06" w:rsidR="008B7C51" w:rsidP="008B7C51" w:rsidRDefault="008B7C51" w14:paraId="57C6455F" w14:textId="77777777">
      <w:pPr>
        <w:numPr>
          <w:ilvl w:val="0"/>
          <w:numId w:val="6"/>
        </w:numPr>
        <w:rPr>
          <w:lang w:val="es-ES"/>
        </w:rPr>
      </w:pPr>
      <w:proofErr w:type="gramStart"/>
      <w:r w:rsidRPr="26A96FEA">
        <w:rPr>
          <w:lang w:val="es-ES"/>
        </w:rPr>
        <w:t>( n</w:t>
      </w:r>
      <w:proofErr w:type="gramEnd"/>
      <w:r w:rsidRPr="26A96FEA">
        <w:rPr>
          <w:lang w:val="es-ES"/>
        </w:rPr>
        <w:t>_{</w:t>
      </w:r>
      <w:proofErr w:type="spellStart"/>
      <w:r w:rsidRPr="26A96FEA">
        <w:rPr>
          <w:lang w:val="es-ES"/>
        </w:rPr>
        <w:t>jk</w:t>
      </w:r>
      <w:proofErr w:type="spellEnd"/>
      <w:r w:rsidRPr="26A96FEA">
        <w:rPr>
          <w:lang w:val="es-ES"/>
        </w:rPr>
        <w:t xml:space="preserve">} ): Número de observaciones del emplazamiento (j)- para el </w:t>
      </w:r>
      <w:proofErr w:type="spellStart"/>
      <w:r w:rsidRPr="26A96FEA">
        <w:rPr>
          <w:lang w:val="es-ES"/>
        </w:rPr>
        <w:t>forecast</w:t>
      </w:r>
      <w:proofErr w:type="spellEnd"/>
      <w:r w:rsidRPr="26A96FEA">
        <w:rPr>
          <w:lang w:val="es-ES"/>
        </w:rPr>
        <w:t xml:space="preserve"> (k).</w:t>
      </w:r>
    </w:p>
    <w:p w:rsidRPr="00DE0E06" w:rsidR="008B7C51" w:rsidP="008B7C51" w:rsidRDefault="008B7C51" w14:paraId="6C602A92" w14:textId="77777777">
      <w:pPr>
        <w:numPr>
          <w:ilvl w:val="0"/>
          <w:numId w:val="6"/>
        </w:numPr>
        <w:rPr>
          <w:lang w:val="es-ES"/>
        </w:rPr>
      </w:pPr>
      <w:proofErr w:type="gramStart"/>
      <w:r w:rsidRPr="26A96FEA">
        <w:rPr>
          <w:lang w:val="es-ES"/>
        </w:rPr>
        <w:t>( j</w:t>
      </w:r>
      <w:proofErr w:type="gramEnd"/>
      <w:r w:rsidRPr="26A96FEA">
        <w:rPr>
          <w:lang w:val="es-ES"/>
        </w:rPr>
        <w:t xml:space="preserve"> ): Índice del emplazamiento (1 a 5).</w:t>
      </w:r>
    </w:p>
    <w:p w:rsidRPr="00DE0E06" w:rsidR="008B7C51" w:rsidP="008B7C51" w:rsidRDefault="008B7C51" w14:paraId="404E13CE" w14:textId="77777777">
      <w:pPr>
        <w:numPr>
          <w:ilvl w:val="0"/>
          <w:numId w:val="6"/>
        </w:numPr>
        <w:rPr>
          <w:lang w:val="es-ES"/>
        </w:rPr>
      </w:pPr>
      <w:proofErr w:type="gramStart"/>
      <w:r w:rsidRPr="26A96FEA">
        <w:rPr>
          <w:lang w:val="es-ES"/>
        </w:rPr>
        <w:t>( k</w:t>
      </w:r>
      <w:proofErr w:type="gramEnd"/>
      <w:r w:rsidRPr="26A96FEA">
        <w:rPr>
          <w:lang w:val="es-ES"/>
        </w:rPr>
        <w:t xml:space="preserve"> ): Índice del periodo del </w:t>
      </w:r>
      <w:proofErr w:type="spellStart"/>
      <w:r w:rsidRPr="26A96FEA">
        <w:rPr>
          <w:lang w:val="es-ES"/>
        </w:rPr>
        <w:t>forecast</w:t>
      </w:r>
      <w:proofErr w:type="spellEnd"/>
      <w:r w:rsidRPr="26A96FEA">
        <w:rPr>
          <w:lang w:val="es-ES"/>
        </w:rPr>
        <w:t xml:space="preserve"> (1 para 24 y 2 para 48 horas).</w:t>
      </w:r>
    </w:p>
    <w:p w:rsidRPr="00DE0E06" w:rsidR="008B7C51" w:rsidP="008B7C51" w:rsidRDefault="008B7C51" w14:paraId="0E5AADEA" w14:textId="77777777">
      <w:pPr>
        <w:numPr>
          <w:ilvl w:val="0"/>
          <w:numId w:val="6"/>
        </w:numPr>
        <w:rPr>
          <w:lang w:val="es-ES"/>
        </w:rPr>
      </w:pPr>
      <w:proofErr w:type="gramStart"/>
      <w:r w:rsidRPr="26A96FEA">
        <w:rPr>
          <w:lang w:val="es-ES"/>
        </w:rPr>
        <w:t>( i</w:t>
      </w:r>
      <w:proofErr w:type="gramEnd"/>
      <w:r w:rsidRPr="26A96FEA">
        <w:rPr>
          <w:lang w:val="es-ES"/>
        </w:rPr>
        <w:t xml:space="preserve"> ): Índice para las observaciones de cada emplazamiento y cada </w:t>
      </w:r>
      <w:proofErr w:type="spellStart"/>
      <w:r w:rsidRPr="26A96FEA">
        <w:rPr>
          <w:lang w:val="es-ES"/>
        </w:rPr>
        <w:t>forecast</w:t>
      </w:r>
      <w:proofErr w:type="spellEnd"/>
      <w:r w:rsidRPr="26A96FEA">
        <w:rPr>
          <w:lang w:val="es-ES"/>
        </w:rPr>
        <w:t>.</w:t>
      </w:r>
    </w:p>
    <w:p w:rsidRPr="00DE0E06" w:rsidR="008B7C51" w:rsidP="008B7C51" w:rsidRDefault="008B7C51" w14:paraId="47CEA8F3" w14:textId="77777777">
      <w:pPr>
        <w:rPr>
          <w:lang w:val="es-ES"/>
        </w:rPr>
      </w:pPr>
      <w:r w:rsidRPr="26A96FEA">
        <w:rPr>
          <w:lang w:val="es-ES"/>
        </w:rPr>
        <w:t xml:space="preserve">En la sección de datos explicaremos más sobre el set de </w:t>
      </w:r>
      <w:proofErr w:type="spellStart"/>
      <w:r w:rsidRPr="26A96FEA">
        <w:rPr>
          <w:lang w:val="es-ES"/>
        </w:rPr>
        <w:t>testing</w:t>
      </w:r>
      <w:proofErr w:type="spellEnd"/>
      <w:r w:rsidRPr="26A96FEA">
        <w:rPr>
          <w:lang w:val="es-ES"/>
        </w:rPr>
        <w:t>.</w:t>
      </w:r>
    </w:p>
    <w:p w:rsidRPr="00DE0E06" w:rsidR="008B7C51" w:rsidP="008B7C51" w:rsidRDefault="008B7C51" w14:paraId="5E343BEE" w14:textId="77777777">
      <w:pPr>
        <w:rPr>
          <w:b/>
          <w:bCs/>
          <w:lang w:val="es-ES_tradnl"/>
        </w:rPr>
      </w:pPr>
      <w:r w:rsidRPr="00DE0E06">
        <w:rPr>
          <w:b/>
          <w:bCs/>
          <w:lang w:val="es-ES_tradnl"/>
        </w:rPr>
        <w:t>2. Aspectos Cualitativos que suponen un 40% del peso final:</w:t>
      </w:r>
    </w:p>
    <w:p w:rsidRPr="00DE0E06" w:rsidR="008B7C51" w:rsidP="008B7C51" w:rsidRDefault="008B7C51" w14:paraId="14EC0882" w14:textId="77777777">
      <w:pPr>
        <w:rPr>
          <w:lang w:val="es-ES_tradnl"/>
        </w:rPr>
      </w:pPr>
      <w:r w:rsidRPr="00DE0E06">
        <w:rPr>
          <w:i/>
          <w:iCs/>
          <w:lang w:val="es-ES_tradnl"/>
        </w:rPr>
        <w:t>(A evaluar en la Fase II de la competición, el 14 de octubre)</w:t>
      </w:r>
    </w:p>
    <w:p w:rsidRPr="00DE0E06" w:rsidR="008B7C51" w:rsidP="008B7C51" w:rsidRDefault="008B7C51" w14:paraId="3E0F1E0C" w14:textId="77777777">
      <w:pPr>
        <w:numPr>
          <w:ilvl w:val="0"/>
          <w:numId w:val="7"/>
        </w:numPr>
        <w:rPr>
          <w:lang w:val="es-ES_tradnl"/>
        </w:rPr>
      </w:pPr>
      <w:r w:rsidRPr="00DE0E06">
        <w:rPr>
          <w:b/>
          <w:bCs/>
          <w:lang w:val="es-ES_tradnl"/>
        </w:rPr>
        <w:t>Claridad y Calidad de la Presentación (30%)</w:t>
      </w:r>
    </w:p>
    <w:p w:rsidRPr="00DE0E06" w:rsidR="008B7C51" w:rsidP="008B7C51" w:rsidRDefault="008B7C51" w14:paraId="65007C63" w14:textId="77777777">
      <w:pPr>
        <w:numPr>
          <w:ilvl w:val="0"/>
          <w:numId w:val="7"/>
        </w:numPr>
        <w:rPr>
          <w:lang w:val="es-ES"/>
        </w:rPr>
      </w:pPr>
      <w:r w:rsidRPr="26A96FEA">
        <w:rPr>
          <w:b/>
          <w:lang w:val="es-ES"/>
        </w:rPr>
        <w:t>Implementación Técnica (70%):</w:t>
      </w:r>
      <w:r w:rsidRPr="26A96FEA">
        <w:rPr>
          <w:lang w:val="es-ES"/>
        </w:rPr>
        <w:t> Revisión de la calidad técnica de la implementación del modelo. </w:t>
      </w:r>
      <w:r w:rsidRPr="26A96FEA">
        <w:rPr>
          <w:i/>
          <w:lang w:val="es-ES"/>
        </w:rPr>
        <w:t xml:space="preserve">(El consumo energético será calculado mediante la herramienta </w:t>
      </w:r>
      <w:proofErr w:type="spellStart"/>
      <w:r w:rsidRPr="26A96FEA">
        <w:rPr>
          <w:i/>
          <w:lang w:val="es-ES"/>
        </w:rPr>
        <w:t>Code</w:t>
      </w:r>
      <w:proofErr w:type="spellEnd"/>
      <w:r w:rsidRPr="26A96FEA">
        <w:rPr>
          <w:i/>
          <w:lang w:val="es-ES"/>
        </w:rPr>
        <w:t xml:space="preserve"> </w:t>
      </w:r>
      <w:proofErr w:type="spellStart"/>
      <w:r w:rsidRPr="26A96FEA">
        <w:rPr>
          <w:i/>
          <w:lang w:val="es-ES"/>
        </w:rPr>
        <w:t>Carbon</w:t>
      </w:r>
      <w:proofErr w:type="spellEnd"/>
      <w:r w:rsidRPr="26A96FEA">
        <w:rPr>
          <w:i/>
          <w:lang w:val="es-ES"/>
        </w:rPr>
        <w:t>, que se encargará de medir y reportar las emisiones de carbono generadas durante el proceso de entrenamiento y ejecución de los modelos predictivos)</w:t>
      </w:r>
    </w:p>
    <w:p w:rsidRPr="00DE0E06" w:rsidR="008B7C51" w:rsidP="008B7C51" w:rsidRDefault="008B7C51" w14:paraId="5EB0CD7C" w14:textId="77777777">
      <w:pPr>
        <w:numPr>
          <w:ilvl w:val="1"/>
          <w:numId w:val="7"/>
        </w:numPr>
        <w:rPr>
          <w:lang w:val="es-ES"/>
        </w:rPr>
      </w:pPr>
      <w:r w:rsidRPr="26A96FEA">
        <w:rPr>
          <w:b/>
          <w:lang w:val="es-ES"/>
        </w:rPr>
        <w:t>Técnicas de Eficiencia (50%):</w:t>
      </w:r>
      <w:r w:rsidRPr="26A96FEA">
        <w:rPr>
          <w:lang w:val="es-ES"/>
        </w:rPr>
        <w:t xml:space="preserve"> Revisión de las técnicas que se han utilizado para </w:t>
      </w:r>
      <w:proofErr w:type="spellStart"/>
      <w:r w:rsidRPr="26A96FEA">
        <w:rPr>
          <w:lang w:val="es-ES"/>
        </w:rPr>
        <w:t>eficientar</w:t>
      </w:r>
      <w:proofErr w:type="spellEnd"/>
      <w:r w:rsidRPr="26A96FEA">
        <w:rPr>
          <w:lang w:val="es-ES"/>
        </w:rPr>
        <w:t xml:space="preserve"> el consumo.</w:t>
      </w:r>
    </w:p>
    <w:p w:rsidRPr="00DE0E06" w:rsidR="008B7C51" w:rsidP="008B7C51" w:rsidRDefault="008B7C51" w14:paraId="3FC800FD" w14:textId="77777777">
      <w:pPr>
        <w:numPr>
          <w:ilvl w:val="2"/>
          <w:numId w:val="7"/>
        </w:numPr>
        <w:rPr>
          <w:lang w:val="es-ES_tradnl"/>
        </w:rPr>
      </w:pPr>
      <w:r w:rsidRPr="00DE0E06">
        <w:rPr>
          <w:lang w:val="es-ES_tradnl"/>
        </w:rPr>
        <w:t>Selección de modelos de bajo consumo.</w:t>
      </w:r>
    </w:p>
    <w:p w:rsidRPr="00DE0E06" w:rsidR="008B7C51" w:rsidP="008B7C51" w:rsidRDefault="008B7C51" w14:paraId="76DAB5CF" w14:textId="77777777">
      <w:pPr>
        <w:numPr>
          <w:ilvl w:val="2"/>
          <w:numId w:val="7"/>
        </w:numPr>
        <w:rPr>
          <w:lang w:val="es-ES_tradnl"/>
        </w:rPr>
      </w:pPr>
      <w:r w:rsidRPr="00DE0E06">
        <w:rPr>
          <w:lang w:val="es-ES_tradnl"/>
        </w:rPr>
        <w:t>Procesamiento y selección de variables para la predicción.</w:t>
      </w:r>
    </w:p>
    <w:p w:rsidRPr="00DE0E06" w:rsidR="008B7C51" w:rsidP="008B7C51" w:rsidRDefault="008B7C51" w14:paraId="3F7DC67A" w14:textId="77777777">
      <w:pPr>
        <w:numPr>
          <w:ilvl w:val="2"/>
          <w:numId w:val="7"/>
        </w:numPr>
        <w:rPr>
          <w:lang w:val="es-ES"/>
        </w:rPr>
      </w:pPr>
      <w:r w:rsidRPr="26A96FEA">
        <w:rPr>
          <w:lang w:val="es-ES"/>
        </w:rPr>
        <w:t xml:space="preserve">Técnicas de </w:t>
      </w:r>
      <w:proofErr w:type="spellStart"/>
      <w:r w:rsidRPr="26A96FEA">
        <w:rPr>
          <w:lang w:val="es-ES"/>
        </w:rPr>
        <w:t>testing</w:t>
      </w:r>
      <w:proofErr w:type="spellEnd"/>
      <w:r w:rsidRPr="26A96FEA">
        <w:rPr>
          <w:lang w:val="es-ES"/>
        </w:rPr>
        <w:t xml:space="preserve"> y validación que contemplen el consumo.</w:t>
      </w:r>
    </w:p>
    <w:p w:rsidRPr="008B7C51" w:rsidR="008B7C51" w:rsidP="008B7C51" w:rsidRDefault="008B7C51" w14:paraId="57340EF6" w14:textId="77777777">
      <w:pPr>
        <w:numPr>
          <w:ilvl w:val="2"/>
          <w:numId w:val="7"/>
        </w:numPr>
      </w:pPr>
      <w:r w:rsidRPr="008B7C51">
        <w:t xml:space="preserve">Desarrollo de </w:t>
      </w:r>
      <w:proofErr w:type="spellStart"/>
      <w:r w:rsidRPr="008B7C51">
        <w:t>código</w:t>
      </w:r>
      <w:proofErr w:type="spellEnd"/>
      <w:r w:rsidRPr="008B7C51">
        <w:t xml:space="preserve"> (</w:t>
      </w:r>
      <w:proofErr w:type="spellStart"/>
      <w:r w:rsidRPr="008B7C51">
        <w:t>eficiente</w:t>
      </w:r>
      <w:proofErr w:type="spellEnd"/>
      <w:r w:rsidRPr="008B7C51">
        <w:t>)</w:t>
      </w:r>
    </w:p>
    <w:p w:rsidRPr="008B7C51" w:rsidR="008B7C51" w:rsidP="008B7C51" w:rsidRDefault="008B7C51" w14:paraId="032EC8A4" w14:textId="77777777">
      <w:pPr>
        <w:numPr>
          <w:ilvl w:val="1"/>
          <w:numId w:val="7"/>
        </w:numPr>
      </w:pPr>
      <w:proofErr w:type="spellStart"/>
      <w:r w:rsidRPr="008B7C51">
        <w:rPr>
          <w:b/>
          <w:bCs/>
        </w:rPr>
        <w:t>Técnicas</w:t>
      </w:r>
      <w:proofErr w:type="spellEnd"/>
      <w:r w:rsidRPr="008B7C51">
        <w:rPr>
          <w:b/>
          <w:bCs/>
        </w:rPr>
        <w:t xml:space="preserve"> de </w:t>
      </w:r>
      <w:proofErr w:type="spellStart"/>
      <w:r w:rsidRPr="008B7C51">
        <w:rPr>
          <w:b/>
          <w:bCs/>
        </w:rPr>
        <w:t>predicción</w:t>
      </w:r>
      <w:proofErr w:type="spellEnd"/>
      <w:r w:rsidRPr="008B7C51">
        <w:rPr>
          <w:b/>
          <w:bCs/>
        </w:rPr>
        <w:t xml:space="preserve"> (20%)</w:t>
      </w:r>
    </w:p>
    <w:p w:rsidRPr="008B7C51" w:rsidR="008B7C51" w:rsidP="008B7C51" w:rsidRDefault="008B7C51" w14:paraId="34D3E3D1" w14:textId="77777777">
      <w:pPr>
        <w:numPr>
          <w:ilvl w:val="2"/>
          <w:numId w:val="7"/>
        </w:numPr>
      </w:pPr>
      <w:proofErr w:type="spellStart"/>
      <w:r w:rsidRPr="008B7C51">
        <w:t>Selección</w:t>
      </w:r>
      <w:proofErr w:type="spellEnd"/>
      <w:r w:rsidRPr="008B7C51">
        <w:t xml:space="preserve"> de </w:t>
      </w:r>
      <w:proofErr w:type="spellStart"/>
      <w:r w:rsidRPr="008B7C51">
        <w:t>modelos</w:t>
      </w:r>
      <w:proofErr w:type="spellEnd"/>
    </w:p>
    <w:p w:rsidRPr="008B7C51" w:rsidR="008B7C51" w:rsidP="008B7C51" w:rsidRDefault="008B7C51" w14:paraId="3FD79129" w14:textId="77777777">
      <w:pPr>
        <w:numPr>
          <w:ilvl w:val="2"/>
          <w:numId w:val="7"/>
        </w:numPr>
      </w:pPr>
      <w:proofErr w:type="spellStart"/>
      <w:r w:rsidRPr="008B7C51">
        <w:t>Procesamiento</w:t>
      </w:r>
      <w:proofErr w:type="spellEnd"/>
      <w:r w:rsidRPr="008B7C51">
        <w:t xml:space="preserve"> y </w:t>
      </w:r>
      <w:proofErr w:type="spellStart"/>
      <w:r w:rsidRPr="008B7C51">
        <w:t>selección</w:t>
      </w:r>
      <w:proofErr w:type="spellEnd"/>
      <w:r w:rsidRPr="008B7C51">
        <w:t xml:space="preserve"> de variables</w:t>
      </w:r>
    </w:p>
    <w:p w:rsidRPr="008B7C51" w:rsidR="008B7C51" w:rsidP="008B7C51" w:rsidRDefault="008B7C51" w14:paraId="4BE8A045" w14:textId="77777777">
      <w:pPr>
        <w:numPr>
          <w:ilvl w:val="2"/>
          <w:numId w:val="7"/>
        </w:numPr>
      </w:pPr>
      <w:proofErr w:type="spellStart"/>
      <w:r w:rsidRPr="008B7C51">
        <w:t>Técnicas</w:t>
      </w:r>
      <w:proofErr w:type="spellEnd"/>
      <w:r w:rsidRPr="008B7C51">
        <w:t xml:space="preserve"> de testing y </w:t>
      </w:r>
      <w:proofErr w:type="spellStart"/>
      <w:r w:rsidRPr="008B7C51">
        <w:t>validación</w:t>
      </w:r>
      <w:proofErr w:type="spellEnd"/>
    </w:p>
    <w:p w:rsidRPr="008B7C51" w:rsidR="008B7C51" w:rsidP="008B7C51" w:rsidRDefault="008B7C51" w14:paraId="365950C2" w14:textId="77777777">
      <w:pPr>
        <w:numPr>
          <w:ilvl w:val="2"/>
          <w:numId w:val="7"/>
        </w:numPr>
      </w:pPr>
      <w:proofErr w:type="spellStart"/>
      <w:r w:rsidRPr="008B7C51">
        <w:t>Explicabilidad</w:t>
      </w:r>
      <w:proofErr w:type="spellEnd"/>
      <w:r w:rsidRPr="008B7C51">
        <w:t xml:space="preserve"> y </w:t>
      </w:r>
      <w:proofErr w:type="spellStart"/>
      <w:r w:rsidRPr="008B7C51">
        <w:t>Transparencia</w:t>
      </w:r>
      <w:proofErr w:type="spellEnd"/>
    </w:p>
    <w:p w:rsidRPr="00112F17" w:rsidR="00112F17" w:rsidP="00112F17" w:rsidRDefault="00AB51D9" w14:paraId="638AC745" w14:textId="77777777">
      <w:r>
        <w:pict w14:anchorId="6F60555A">
          <v:rect id="_x0000_i1025" style="width:0;height:1.5pt" o:hr="t" o:hrstd="t" o:hrnoshade="t" o:hralign="center" fillcolor="#3c4043" stroked="f"/>
        </w:pict>
      </w:r>
    </w:p>
    <w:p w:rsidRPr="00DE0E06" w:rsidR="00112F17" w:rsidDel="00AE7BFF" w:rsidP="00112F17" w:rsidRDefault="00112F17" w14:paraId="5E0B8665" w14:textId="2DEDEF6F">
      <w:pPr>
        <w:rPr>
          <w:del w:author="Díaz Madero, Ana" w:date="2024-09-11T09:22:00Z" w16du:dateUtc="2024-09-11T07:22:00Z" w:id="7"/>
          <w:lang w:val="es-ES_tradnl"/>
        </w:rPr>
      </w:pPr>
      <w:del w:author="Díaz Madero, Ana" w:date="2024-09-11T09:22:00Z" w16du:dateUtc="2024-09-11T07:22:00Z" w:id="8">
        <w:r w:rsidRPr="00DE0E06" w:rsidDel="00AE7BFF">
          <w:rPr>
            <w:lang w:val="es-ES_tradnl"/>
          </w:rPr>
          <w:delText>Los archivos submitidos son evaluados con el Root Mean Square Error entre la predicción y el caudal observado.</w:delText>
        </w:r>
      </w:del>
    </w:p>
    <w:p w:rsidRPr="00DE0E06" w:rsidR="008B7C51" w:rsidP="008B7C51" w:rsidRDefault="008B7C51" w14:paraId="34453D64" w14:textId="77777777">
      <w:pPr>
        <w:rPr>
          <w:b/>
          <w:bCs/>
          <w:lang w:val="es-ES_tradnl"/>
        </w:rPr>
      </w:pPr>
      <w:r w:rsidRPr="00DE0E06">
        <w:rPr>
          <w:b/>
          <w:bCs/>
          <w:lang w:val="es-ES_tradnl"/>
        </w:rPr>
        <w:t>Archivo de entrega de solución</w:t>
      </w:r>
    </w:p>
    <w:p w:rsidRPr="00DE0E06" w:rsidR="008430E2" w:rsidP="00112F17" w:rsidRDefault="008B7C51" w14:paraId="5C34A2AD" w14:textId="77777777">
      <w:pPr>
        <w:rPr>
          <w:lang w:val="es-ES"/>
        </w:rPr>
      </w:pPr>
      <w:r w:rsidRPr="26A96FEA">
        <w:rPr>
          <w:lang w:val="es-ES"/>
        </w:rPr>
        <w:t xml:space="preserve">Por cada una de las 10 fechas expuestas en la tabla abajo, los participantes deben predecir el caudal para cada uno de los 5 emplazamientos a 24 horas y a 48 horas. El archivo debe contener un </w:t>
      </w:r>
      <w:proofErr w:type="spellStart"/>
      <w:r w:rsidRPr="26A96FEA">
        <w:rPr>
          <w:lang w:val="es-ES"/>
        </w:rPr>
        <w:t>header</w:t>
      </w:r>
      <w:proofErr w:type="spellEnd"/>
      <w:r w:rsidRPr="26A96FEA">
        <w:rPr>
          <w:lang w:val="es-ES"/>
        </w:rPr>
        <w:t xml:space="preserve"> y tener el siguiente formato:</w:t>
      </w:r>
    </w:p>
    <w:p w:rsidRPr="00DE0E06" w:rsidR="008430E2" w:rsidP="008430E2" w:rsidRDefault="008430E2" w14:paraId="6EA53EAE" w14:textId="77777777">
      <w:pPr>
        <w:rPr>
          <w:lang w:val="es-ES"/>
        </w:rPr>
      </w:pPr>
      <w:proofErr w:type="gramStart"/>
      <w:r w:rsidRPr="26A96FEA">
        <w:rPr>
          <w:lang w:val="es-ES"/>
        </w:rPr>
        <w:t>time,Almendra</w:t>
      </w:r>
      <w:proofErr w:type="gramEnd"/>
      <w:r w:rsidRPr="26A96FEA">
        <w:rPr>
          <w:lang w:val="es-ES"/>
        </w:rPr>
        <w:t>_24h, Almendra_48h,...,Santa_Eulalia_24h,Santa_Eulalia_48h</w:t>
      </w:r>
    </w:p>
    <w:p w:rsidRPr="00DE0E06" w:rsidR="008430E2" w:rsidP="008430E2" w:rsidRDefault="008430E2" w14:paraId="546279CB" w14:textId="77777777">
      <w:pPr>
        <w:rPr>
          <w:lang w:val="es-ES"/>
        </w:rPr>
      </w:pPr>
      <w:r w:rsidRPr="26A96FEA">
        <w:rPr>
          <w:lang w:val="es-ES"/>
        </w:rPr>
        <w:t>2023-09-05,</w:t>
      </w:r>
      <w:proofErr w:type="gramStart"/>
      <w:r w:rsidRPr="26A96FEA">
        <w:rPr>
          <w:lang w:val="es-ES"/>
        </w:rPr>
        <w:t>0,0,...</w:t>
      </w:r>
      <w:proofErr w:type="gramEnd"/>
      <w:r w:rsidRPr="26A96FEA">
        <w:rPr>
          <w:lang w:val="es-ES"/>
        </w:rPr>
        <w:t>,0,0</w:t>
      </w:r>
    </w:p>
    <w:p w:rsidRPr="00DE0E06" w:rsidR="008430E2" w:rsidP="008430E2" w:rsidRDefault="008430E2" w14:paraId="60E73FD4" w14:textId="77777777">
      <w:pPr>
        <w:rPr>
          <w:lang w:val="es-ES"/>
        </w:rPr>
      </w:pPr>
      <w:r w:rsidRPr="26A96FEA">
        <w:rPr>
          <w:lang w:val="es-ES"/>
        </w:rPr>
        <w:t>2023-11-03,</w:t>
      </w:r>
      <w:proofErr w:type="gramStart"/>
      <w:r w:rsidRPr="26A96FEA">
        <w:rPr>
          <w:lang w:val="es-ES"/>
        </w:rPr>
        <w:t>0,0,...</w:t>
      </w:r>
      <w:proofErr w:type="gramEnd"/>
      <w:r w:rsidRPr="26A96FEA">
        <w:rPr>
          <w:lang w:val="es-ES"/>
        </w:rPr>
        <w:t>,0,0</w:t>
      </w:r>
    </w:p>
    <w:p w:rsidRPr="00DE0E06" w:rsidR="008430E2" w:rsidP="008430E2" w:rsidRDefault="008430E2" w14:paraId="2288951D" w14:textId="77777777">
      <w:pPr>
        <w:rPr>
          <w:lang w:val="es-ES"/>
        </w:rPr>
      </w:pPr>
      <w:r w:rsidRPr="26A96FEA">
        <w:rPr>
          <w:lang w:val="es-ES"/>
        </w:rPr>
        <w:t>2023-12-03,</w:t>
      </w:r>
      <w:proofErr w:type="gramStart"/>
      <w:r w:rsidRPr="26A96FEA">
        <w:rPr>
          <w:lang w:val="es-ES"/>
        </w:rPr>
        <w:t>0,0,...</w:t>
      </w:r>
      <w:proofErr w:type="gramEnd"/>
      <w:r w:rsidRPr="26A96FEA">
        <w:rPr>
          <w:lang w:val="es-ES"/>
        </w:rPr>
        <w:t>,0,0</w:t>
      </w:r>
    </w:p>
    <w:p w:rsidRPr="00DE0E06" w:rsidR="008430E2" w:rsidP="008430E2" w:rsidRDefault="008430E2" w14:paraId="6CCD3EFE" w14:textId="77777777">
      <w:pPr>
        <w:rPr>
          <w:lang w:val="es-ES"/>
        </w:rPr>
      </w:pPr>
      <w:r w:rsidRPr="26A96FEA">
        <w:rPr>
          <w:lang w:val="es-ES"/>
        </w:rPr>
        <w:t>2023-12-25,</w:t>
      </w:r>
      <w:proofErr w:type="gramStart"/>
      <w:r w:rsidRPr="26A96FEA">
        <w:rPr>
          <w:lang w:val="es-ES"/>
        </w:rPr>
        <w:t>0,0,...</w:t>
      </w:r>
      <w:proofErr w:type="gramEnd"/>
      <w:r w:rsidRPr="26A96FEA">
        <w:rPr>
          <w:lang w:val="es-ES"/>
        </w:rPr>
        <w:t>,0,0</w:t>
      </w:r>
    </w:p>
    <w:p w:rsidRPr="00DE0E06" w:rsidR="008430E2" w:rsidP="008430E2" w:rsidRDefault="008430E2" w14:paraId="18F67EBA" w14:textId="77777777">
      <w:pPr>
        <w:rPr>
          <w:lang w:val="es-ES"/>
        </w:rPr>
      </w:pPr>
      <w:r w:rsidRPr="26A96FEA">
        <w:rPr>
          <w:lang w:val="es-ES"/>
        </w:rPr>
        <w:t>2024-01-18,</w:t>
      </w:r>
      <w:proofErr w:type="gramStart"/>
      <w:r w:rsidRPr="26A96FEA">
        <w:rPr>
          <w:lang w:val="es-ES"/>
        </w:rPr>
        <w:t>0,0,...</w:t>
      </w:r>
      <w:proofErr w:type="gramEnd"/>
      <w:r w:rsidRPr="26A96FEA">
        <w:rPr>
          <w:lang w:val="es-ES"/>
        </w:rPr>
        <w:t>,0,0</w:t>
      </w:r>
    </w:p>
    <w:p w:rsidRPr="00DE0E06" w:rsidR="008430E2" w:rsidP="008430E2" w:rsidRDefault="008430E2" w14:paraId="43686123" w14:textId="77777777">
      <w:pPr>
        <w:rPr>
          <w:lang w:val="es-ES"/>
        </w:rPr>
      </w:pPr>
      <w:r w:rsidRPr="26A96FEA">
        <w:rPr>
          <w:lang w:val="es-ES"/>
        </w:rPr>
        <w:t>2024-02-12,</w:t>
      </w:r>
      <w:proofErr w:type="gramStart"/>
      <w:r w:rsidRPr="26A96FEA">
        <w:rPr>
          <w:lang w:val="es-ES"/>
        </w:rPr>
        <w:t>0,0,...</w:t>
      </w:r>
      <w:proofErr w:type="gramEnd"/>
      <w:r w:rsidRPr="26A96FEA">
        <w:rPr>
          <w:lang w:val="es-ES"/>
        </w:rPr>
        <w:t>,0,0</w:t>
      </w:r>
    </w:p>
    <w:p w:rsidRPr="00DE0E06" w:rsidR="008430E2" w:rsidP="008430E2" w:rsidRDefault="008430E2" w14:paraId="16636511" w14:textId="77777777">
      <w:pPr>
        <w:rPr>
          <w:lang w:val="es-ES"/>
        </w:rPr>
      </w:pPr>
      <w:r w:rsidRPr="26A96FEA">
        <w:rPr>
          <w:lang w:val="es-ES"/>
        </w:rPr>
        <w:t>2024-03-11,</w:t>
      </w:r>
      <w:proofErr w:type="gramStart"/>
      <w:r w:rsidRPr="26A96FEA">
        <w:rPr>
          <w:lang w:val="es-ES"/>
        </w:rPr>
        <w:t>0,0,...</w:t>
      </w:r>
      <w:proofErr w:type="gramEnd"/>
      <w:r w:rsidRPr="26A96FEA">
        <w:rPr>
          <w:lang w:val="es-ES"/>
        </w:rPr>
        <w:t>,0,0</w:t>
      </w:r>
    </w:p>
    <w:p w:rsidRPr="00DE0E06" w:rsidR="008430E2" w:rsidP="008430E2" w:rsidRDefault="008430E2" w14:paraId="7E28FF7C" w14:textId="77777777">
      <w:pPr>
        <w:rPr>
          <w:lang w:val="es-ES"/>
        </w:rPr>
      </w:pPr>
      <w:r w:rsidRPr="26A96FEA">
        <w:rPr>
          <w:lang w:val="es-ES"/>
        </w:rPr>
        <w:t>2024-03-31,</w:t>
      </w:r>
      <w:proofErr w:type="gramStart"/>
      <w:r w:rsidRPr="26A96FEA">
        <w:rPr>
          <w:lang w:val="es-ES"/>
        </w:rPr>
        <w:t>0,0,...</w:t>
      </w:r>
      <w:proofErr w:type="gramEnd"/>
      <w:r w:rsidRPr="26A96FEA">
        <w:rPr>
          <w:lang w:val="es-ES"/>
        </w:rPr>
        <w:t>,0,0</w:t>
      </w:r>
    </w:p>
    <w:p w:rsidRPr="00DE0E06" w:rsidR="008430E2" w:rsidP="008430E2" w:rsidRDefault="008430E2" w14:paraId="05DE2EBD" w14:textId="77777777">
      <w:pPr>
        <w:rPr>
          <w:lang w:val="es-ES"/>
        </w:rPr>
      </w:pPr>
      <w:r w:rsidRPr="26A96FEA">
        <w:rPr>
          <w:lang w:val="es-ES"/>
        </w:rPr>
        <w:t>2024-04-20,</w:t>
      </w:r>
      <w:proofErr w:type="gramStart"/>
      <w:r w:rsidRPr="26A96FEA">
        <w:rPr>
          <w:lang w:val="es-ES"/>
        </w:rPr>
        <w:t>0,0,...</w:t>
      </w:r>
      <w:proofErr w:type="gramEnd"/>
      <w:r w:rsidRPr="26A96FEA">
        <w:rPr>
          <w:lang w:val="es-ES"/>
        </w:rPr>
        <w:t>,0,0</w:t>
      </w:r>
    </w:p>
    <w:p w:rsidRPr="00DE0E06" w:rsidR="008430E2" w:rsidP="008430E2" w:rsidRDefault="008430E2" w14:paraId="37B3B159" w14:textId="77777777">
      <w:pPr>
        <w:rPr>
          <w:lang w:val="es-ES"/>
        </w:rPr>
      </w:pPr>
      <w:r w:rsidRPr="26A96FEA">
        <w:rPr>
          <w:lang w:val="es-ES"/>
        </w:rPr>
        <w:t>2024-06-09,</w:t>
      </w:r>
      <w:proofErr w:type="gramStart"/>
      <w:r w:rsidRPr="26A96FEA">
        <w:rPr>
          <w:lang w:val="es-ES"/>
        </w:rPr>
        <w:t>0,0,...</w:t>
      </w:r>
      <w:proofErr w:type="gramEnd"/>
      <w:r w:rsidRPr="26A96FEA">
        <w:rPr>
          <w:lang w:val="es-ES"/>
        </w:rPr>
        <w:t>,0,0</w:t>
      </w:r>
    </w:p>
    <w:p w:rsidRPr="000931DD" w:rsidR="000931DD" w:rsidRDefault="000931DD" w14:paraId="18C667C8" w14:textId="77777777">
      <w:pPr>
        <w:rPr>
          <w:ins w:author="Díaz Madero, Ana" w:date="2024-09-12T09:50:00Z" w:id="9"/>
          <w:b/>
        </w:rPr>
        <w:pPrChange w:author="Díaz Madero, Ana" w:date="2024-09-12T09:50:00Z" w16du:dateUtc="2024-09-12T07:50:00Z" w:id="10">
          <w:pPr>
            <w:ind w:left="720"/>
          </w:pPr>
        </w:pPrChange>
      </w:pPr>
      <w:proofErr w:type="spellStart"/>
      <w:ins w:author="Díaz Madero, Ana" w:date="2024-09-12T09:50:00Z" w:id="11">
        <w:r w:rsidRPr="000931DD">
          <w:rPr>
            <w:b/>
          </w:rPr>
          <w:t>Cronograma</w:t>
        </w:r>
        <w:proofErr w:type="spellEnd"/>
        <w:r w:rsidRPr="000931DD">
          <w:rPr>
            <w:b/>
          </w:rPr>
          <w:t xml:space="preserve"> del </w:t>
        </w:r>
        <w:proofErr w:type="spellStart"/>
        <w:r w:rsidRPr="000931DD">
          <w:rPr>
            <w:b/>
          </w:rPr>
          <w:t>Concurso</w:t>
        </w:r>
        <w:proofErr w:type="spellEnd"/>
      </w:ins>
    </w:p>
    <w:p w:rsidRPr="000931DD" w:rsidR="000931DD" w:rsidP="000931DD" w:rsidRDefault="000931DD" w14:paraId="4D4DB393" w14:textId="77777777">
      <w:pPr>
        <w:ind w:left="720"/>
        <w:rPr>
          <w:ins w:author="Díaz Madero, Ana" w:date="2024-09-12T09:50:00Z" w:id="12"/>
          <w:b/>
        </w:rPr>
      </w:pPr>
      <w:ins w:author="Díaz Madero, Ana" w:date="2024-09-12T09:50:00Z" w:id="13">
        <w:r w:rsidRPr="000931DD">
          <w:rPr>
            <w:b/>
          </w:rPr>
          <w:t xml:space="preserve">1. </w:t>
        </w:r>
        <w:proofErr w:type="spellStart"/>
        <w:r w:rsidRPr="000931DD">
          <w:rPr>
            <w:b/>
          </w:rPr>
          <w:t>Parte</w:t>
        </w:r>
        <w:proofErr w:type="spellEnd"/>
        <w:r w:rsidRPr="000931DD">
          <w:rPr>
            <w:b/>
          </w:rPr>
          <w:t xml:space="preserve"> </w:t>
        </w:r>
        <w:proofErr w:type="spellStart"/>
        <w:r w:rsidRPr="000931DD">
          <w:rPr>
            <w:b/>
          </w:rPr>
          <w:t>Cuantitativa</w:t>
        </w:r>
        <w:proofErr w:type="spellEnd"/>
        <w:r w:rsidRPr="000931DD">
          <w:rPr>
            <w:b/>
          </w:rPr>
          <w:t xml:space="preserve"> (</w:t>
        </w:r>
        <w:proofErr w:type="spellStart"/>
        <w:r w:rsidRPr="000931DD">
          <w:rPr>
            <w:b/>
          </w:rPr>
          <w:t>Modelos</w:t>
        </w:r>
        <w:proofErr w:type="spellEnd"/>
        <w:r w:rsidRPr="000931DD">
          <w:rPr>
            <w:b/>
          </w:rPr>
          <w:t xml:space="preserve"> </w:t>
        </w:r>
        <w:proofErr w:type="spellStart"/>
        <w:r w:rsidRPr="000931DD">
          <w:rPr>
            <w:b/>
          </w:rPr>
          <w:t>Predictivos</w:t>
        </w:r>
        <w:proofErr w:type="spellEnd"/>
        <w:r w:rsidRPr="000931DD">
          <w:rPr>
            <w:b/>
          </w:rPr>
          <w:t>)</w:t>
        </w:r>
      </w:ins>
    </w:p>
    <w:p w:rsidRPr="00067B06" w:rsidR="000931DD" w:rsidP="000931DD" w:rsidRDefault="000931DD" w14:paraId="38EEF6EE" w14:textId="48172F06">
      <w:pPr>
        <w:ind w:left="720"/>
        <w:rPr>
          <w:ins w:author="Díaz Madero, Ana" w:date="2024-09-12T09:50:00Z" w:id="14"/>
          <w:lang w:val="es-ES_tradnl"/>
          <w:rPrChange w:author="Díaz Madero, Ana" w:date="2024-09-13T11:58:00Z" w16du:dateUtc="2024-09-13T09:58:00Z" w:id="15">
            <w:rPr>
              <w:ins w:author="Díaz Madero, Ana" w:date="2024-09-12T09:50:00Z" w:id="16"/>
            </w:rPr>
          </w:rPrChange>
        </w:rPr>
      </w:pPr>
      <w:ins w:author="Díaz Madero, Ana" w:date="2024-09-12T09:50:00Z" w:id="17">
        <w:r w:rsidRPr="00067B06">
          <w:rPr>
            <w:b/>
            <w:lang w:val="es-ES_tradnl"/>
            <w:rPrChange w:author="Díaz Madero, Ana" w:date="2024-09-13T11:59:00Z" w16du:dateUtc="2024-09-13T09:59:00Z" w:id="18">
              <w:rPr>
                <w:b/>
              </w:rPr>
            </w:rPrChange>
          </w:rPr>
          <w:t>Fecha límite:</w:t>
        </w:r>
        <w:r w:rsidRPr="00067B06">
          <w:rPr>
            <w:lang w:val="es-ES_tradnl"/>
            <w:rPrChange w:author="Díaz Madero, Ana" w:date="2024-09-13T11:59:00Z" w16du:dateUtc="2024-09-13T09:59:00Z" w:id="19">
              <w:rPr/>
            </w:rPrChange>
          </w:rPr>
          <w:t xml:space="preserve"> Desde el </w:t>
        </w:r>
      </w:ins>
      <w:ins w:author="Díaz Madero, Ana" w:date="2024-09-13T11:59:00Z" w16du:dateUtc="2024-09-13T09:59:00Z" w:id="20">
        <w:r w:rsidRPr="00067B06" w:rsidR="00067B06">
          <w:rPr>
            <w:lang w:val="es-ES_tradnl"/>
            <w:rPrChange w:author="Díaz Madero, Ana" w:date="2024-09-13T11:59:00Z" w16du:dateUtc="2024-09-13T09:59:00Z" w:id="21">
              <w:rPr/>
            </w:rPrChange>
          </w:rPr>
          <w:t>2</w:t>
        </w:r>
        <w:r w:rsidR="00067B06">
          <w:rPr>
            <w:lang w:val="es-ES_tradnl"/>
          </w:rPr>
          <w:t>0</w:t>
        </w:r>
      </w:ins>
      <w:ins w:author="Díaz Madero, Ana" w:date="2024-09-12T09:50:00Z" w:id="22">
        <w:r w:rsidRPr="00067B06">
          <w:rPr>
            <w:lang w:val="es-ES_tradnl"/>
            <w:rPrChange w:author="Díaz Madero, Ana" w:date="2024-09-13T11:59:00Z" w16du:dateUtc="2024-09-13T09:59:00Z" w:id="23">
              <w:rPr/>
            </w:rPrChange>
          </w:rPr>
          <w:t xml:space="preserve"> de septiembre hasta las 11:00 horas del 10 de octubre de 2024.</w:t>
        </w:r>
        <w:r w:rsidRPr="00067B06">
          <w:rPr>
            <w:lang w:val="es-ES_tradnl"/>
            <w:rPrChange w:author="Díaz Madero, Ana" w:date="2024-09-13T11:59:00Z" w16du:dateUtc="2024-09-13T09:59:00Z" w:id="24">
              <w:rPr/>
            </w:rPrChange>
          </w:rPr>
          <w:br/>
        </w:r>
        <w:r w:rsidRPr="00067B06">
          <w:rPr>
            <w:lang w:val="es-ES_tradnl"/>
            <w:rPrChange w:author="Díaz Madero, Ana" w:date="2024-09-13T11:58:00Z" w16du:dateUtc="2024-09-13T09:58:00Z" w:id="25">
              <w:rPr/>
            </w:rPrChange>
          </w:rPr>
          <w:t>Los equipos deberán enviar sus modelos predictivos al repositorio designado para su evaluación.</w:t>
        </w:r>
      </w:ins>
    </w:p>
    <w:p w:rsidRPr="000931DD" w:rsidR="000931DD" w:rsidP="000931DD" w:rsidRDefault="000931DD" w14:paraId="4283CAD9" w14:textId="77777777">
      <w:pPr>
        <w:ind w:left="720"/>
        <w:rPr>
          <w:ins w:author="Díaz Madero, Ana" w:date="2024-09-12T09:50:00Z" w:id="26"/>
          <w:b/>
        </w:rPr>
      </w:pPr>
      <w:ins w:author="Díaz Madero, Ana" w:date="2024-09-12T09:50:00Z" w:id="27">
        <w:r w:rsidRPr="000931DD">
          <w:rPr>
            <w:b/>
          </w:rPr>
          <w:t xml:space="preserve">2. </w:t>
        </w:r>
        <w:proofErr w:type="spellStart"/>
        <w:r w:rsidRPr="000931DD">
          <w:rPr>
            <w:b/>
          </w:rPr>
          <w:t>Parte</w:t>
        </w:r>
        <w:proofErr w:type="spellEnd"/>
        <w:r w:rsidRPr="000931DD">
          <w:rPr>
            <w:b/>
          </w:rPr>
          <w:t xml:space="preserve"> </w:t>
        </w:r>
        <w:proofErr w:type="spellStart"/>
        <w:r w:rsidRPr="000931DD">
          <w:rPr>
            <w:b/>
          </w:rPr>
          <w:t>Cualitativa</w:t>
        </w:r>
        <w:proofErr w:type="spellEnd"/>
      </w:ins>
    </w:p>
    <w:p w:rsidRPr="00067B06" w:rsidR="000931DD" w:rsidP="000931DD" w:rsidRDefault="000931DD" w14:paraId="5509BE1F" w14:textId="0D2F555D">
      <w:pPr>
        <w:ind w:left="720"/>
        <w:rPr>
          <w:ins w:author="Díaz Madero, Ana" w:date="2024-09-12T09:50:00Z" w:id="28"/>
          <w:lang w:val="es-ES_tradnl"/>
          <w:rPrChange w:author="Díaz Madero, Ana" w:date="2024-09-13T11:59:00Z" w16du:dateUtc="2024-09-13T09:59:00Z" w:id="29">
            <w:rPr>
              <w:ins w:author="Díaz Madero, Ana" w:date="2024-09-12T09:50:00Z" w:id="30"/>
            </w:rPr>
          </w:rPrChange>
        </w:rPr>
      </w:pPr>
      <w:ins w:author="Díaz Madero, Ana" w:date="2024-09-12T09:50:00Z" w:id="31">
        <w:r w:rsidRPr="00067B06">
          <w:rPr>
            <w:b/>
            <w:lang w:val="es-ES_tradnl"/>
            <w:rPrChange w:author="Díaz Madero, Ana" w:date="2024-09-13T11:59:00Z" w16du:dateUtc="2024-09-13T09:59:00Z" w:id="32">
              <w:rPr>
                <w:b/>
              </w:rPr>
            </w:rPrChange>
          </w:rPr>
          <w:t>Fecha límite:</w:t>
        </w:r>
        <w:r w:rsidRPr="00067B06">
          <w:rPr>
            <w:lang w:val="es-ES_tradnl"/>
            <w:rPrChange w:author="Díaz Madero, Ana" w:date="2024-09-13T11:59:00Z" w16du:dateUtc="2024-09-13T09:59:00Z" w:id="33">
              <w:rPr/>
            </w:rPrChange>
          </w:rPr>
          <w:t xml:space="preserve"> Desde el </w:t>
        </w:r>
      </w:ins>
      <w:ins w:author="Díaz Madero, Ana" w:date="2024-09-13T11:59:00Z" w16du:dateUtc="2024-09-13T09:59:00Z" w:id="34">
        <w:r w:rsidR="00067B06">
          <w:rPr>
            <w:lang w:val="es-ES_tradnl"/>
          </w:rPr>
          <w:t>20</w:t>
        </w:r>
      </w:ins>
      <w:ins w:author="Díaz Madero, Ana" w:date="2024-09-12T09:50:00Z" w:id="35">
        <w:r w:rsidRPr="00067B06">
          <w:rPr>
            <w:lang w:val="es-ES_tradnl"/>
            <w:rPrChange w:author="Díaz Madero, Ana" w:date="2024-09-13T11:59:00Z" w16du:dateUtc="2024-09-13T09:59:00Z" w:id="36">
              <w:rPr/>
            </w:rPrChange>
          </w:rPr>
          <w:t xml:space="preserve"> de septiembre hasta el 14 de octubre de 2024 (evento presencial).</w:t>
        </w:r>
      </w:ins>
    </w:p>
    <w:p w:rsidRPr="000931DD" w:rsidR="000931DD" w:rsidP="000931DD" w:rsidRDefault="000931DD" w14:paraId="71CF9C8D" w14:textId="77777777">
      <w:pPr>
        <w:ind w:left="720"/>
        <w:rPr>
          <w:ins w:author="Díaz Madero, Ana" w:date="2024-09-12T09:50:00Z" w:id="37"/>
        </w:rPr>
      </w:pPr>
      <w:ins w:author="Díaz Madero, Ana" w:date="2024-09-12T09:50:00Z" w:id="38">
        <w:r w:rsidRPr="000931DD">
          <w:t xml:space="preserve">Durante </w:t>
        </w:r>
        <w:proofErr w:type="spellStart"/>
        <w:r w:rsidRPr="000931DD">
          <w:t>el</w:t>
        </w:r>
        <w:proofErr w:type="spellEnd"/>
        <w:r w:rsidRPr="000931DD">
          <w:t xml:space="preserve"> </w:t>
        </w:r>
        <w:proofErr w:type="spellStart"/>
        <w:r w:rsidRPr="000931DD">
          <w:t>desarrollo</w:t>
        </w:r>
        <w:proofErr w:type="spellEnd"/>
        <w:r w:rsidRPr="000931DD">
          <w:t xml:space="preserve"> de </w:t>
        </w:r>
        <w:proofErr w:type="spellStart"/>
        <w:r w:rsidRPr="000931DD">
          <w:t>los</w:t>
        </w:r>
        <w:proofErr w:type="spellEnd"/>
        <w:r w:rsidRPr="000931DD">
          <w:t xml:space="preserve"> </w:t>
        </w:r>
        <w:proofErr w:type="spellStart"/>
        <w:r w:rsidRPr="000931DD">
          <w:t>modelos</w:t>
        </w:r>
        <w:proofErr w:type="spellEnd"/>
        <w:r w:rsidRPr="000931DD">
          <w:t xml:space="preserve"> </w:t>
        </w:r>
        <w:proofErr w:type="spellStart"/>
        <w:r w:rsidRPr="000931DD">
          <w:t>los</w:t>
        </w:r>
        <w:proofErr w:type="spellEnd"/>
        <w:r w:rsidRPr="000931DD">
          <w:t xml:space="preserve"> </w:t>
        </w:r>
        <w:proofErr w:type="spellStart"/>
        <w:r w:rsidRPr="000931DD">
          <w:t>participantes</w:t>
        </w:r>
        <w:proofErr w:type="spellEnd"/>
        <w:r w:rsidRPr="000931DD">
          <w:t xml:space="preserve"> </w:t>
        </w:r>
        <w:proofErr w:type="spellStart"/>
        <w:r w:rsidRPr="000931DD">
          <w:t>deben</w:t>
        </w:r>
        <w:proofErr w:type="spellEnd"/>
        <w:r w:rsidRPr="000931DD">
          <w:t xml:space="preserve"> </w:t>
        </w:r>
        <w:proofErr w:type="spellStart"/>
        <w:r w:rsidRPr="000931DD">
          <w:t>realizar</w:t>
        </w:r>
        <w:proofErr w:type="spellEnd"/>
        <w:r w:rsidRPr="000931DD">
          <w:t>:</w:t>
        </w:r>
      </w:ins>
    </w:p>
    <w:p w:rsidRPr="000931DD" w:rsidR="000931DD" w:rsidP="000931DD" w:rsidRDefault="000931DD" w14:paraId="44B5BFA3" w14:textId="77777777">
      <w:pPr>
        <w:numPr>
          <w:ilvl w:val="0"/>
          <w:numId w:val="12"/>
        </w:numPr>
        <w:rPr>
          <w:ins w:author="Díaz Madero, Ana" w:date="2024-09-12T09:50:00Z" w:id="39"/>
        </w:rPr>
      </w:pPr>
      <w:proofErr w:type="spellStart"/>
      <w:ins w:author="Díaz Madero, Ana" w:date="2024-09-12T09:50:00Z" w:id="40">
        <w:r w:rsidRPr="000931DD">
          <w:t>Medición</w:t>
        </w:r>
        <w:proofErr w:type="spellEnd"/>
        <w:r w:rsidRPr="000931DD">
          <w:t xml:space="preserve"> del </w:t>
        </w:r>
        <w:proofErr w:type="spellStart"/>
        <w:r w:rsidRPr="000931DD">
          <w:t>Consumo</w:t>
        </w:r>
        <w:proofErr w:type="spellEnd"/>
        <w:r w:rsidRPr="000931DD">
          <w:t xml:space="preserve"> </w:t>
        </w:r>
        <w:proofErr w:type="spellStart"/>
        <w:r w:rsidRPr="000931DD">
          <w:t>Energético</w:t>
        </w:r>
        <w:proofErr w:type="spellEnd"/>
        <w:r w:rsidRPr="000931DD">
          <w:t xml:space="preserve"> </w:t>
        </w:r>
        <w:proofErr w:type="spellStart"/>
        <w:r w:rsidRPr="000931DD">
          <w:t>durante</w:t>
        </w:r>
        <w:proofErr w:type="spellEnd"/>
        <w:r w:rsidRPr="000931DD">
          <w:t xml:space="preserve"> </w:t>
        </w:r>
        <w:proofErr w:type="spellStart"/>
        <w:r w:rsidRPr="000931DD">
          <w:t>el</w:t>
        </w:r>
        <w:proofErr w:type="spellEnd"/>
        <w:r w:rsidRPr="000931DD">
          <w:t xml:space="preserve"> </w:t>
        </w:r>
        <w:proofErr w:type="spellStart"/>
        <w:r w:rsidRPr="000931DD">
          <w:t>entrenamiento</w:t>
        </w:r>
        <w:proofErr w:type="spellEnd"/>
        <w:r w:rsidRPr="000931DD">
          <w:t xml:space="preserve"> e </w:t>
        </w:r>
        <w:proofErr w:type="spellStart"/>
        <w:r w:rsidRPr="000931DD">
          <w:t>inferencia</w:t>
        </w:r>
        <w:proofErr w:type="spellEnd"/>
        <w:r w:rsidRPr="000931DD">
          <w:t xml:space="preserve"> de </w:t>
        </w:r>
        <w:proofErr w:type="spellStart"/>
        <w:r w:rsidRPr="000931DD">
          <w:t>los</w:t>
        </w:r>
        <w:proofErr w:type="spellEnd"/>
        <w:r w:rsidRPr="000931DD">
          <w:t xml:space="preserve"> </w:t>
        </w:r>
        <w:proofErr w:type="spellStart"/>
        <w:r w:rsidRPr="000931DD">
          <w:t>modelos</w:t>
        </w:r>
        <w:proofErr w:type="spellEnd"/>
        <w:r w:rsidRPr="000931DD">
          <w:t xml:space="preserve">, </w:t>
        </w:r>
        <w:proofErr w:type="spellStart"/>
        <w:r w:rsidRPr="000931DD">
          <w:t>usando</w:t>
        </w:r>
        <w:proofErr w:type="spellEnd"/>
        <w:r w:rsidRPr="000931DD">
          <w:t xml:space="preserve"> la </w:t>
        </w:r>
        <w:proofErr w:type="spellStart"/>
        <w:r w:rsidRPr="000931DD">
          <w:t>herramienta</w:t>
        </w:r>
        <w:proofErr w:type="spellEnd"/>
        <w:r w:rsidRPr="000931DD">
          <w:t xml:space="preserve"> Code Carbon.</w:t>
        </w:r>
      </w:ins>
    </w:p>
    <w:p w:rsidRPr="000931DD" w:rsidR="000931DD" w:rsidP="000931DD" w:rsidRDefault="000931DD" w14:paraId="0B85B825" w14:textId="77777777">
      <w:pPr>
        <w:numPr>
          <w:ilvl w:val="0"/>
          <w:numId w:val="12"/>
        </w:numPr>
        <w:rPr>
          <w:ins w:author="Díaz Madero, Ana" w:date="2024-09-12T09:50:00Z" w:id="41"/>
        </w:rPr>
      </w:pPr>
      <w:ins w:author="Díaz Madero, Ana" w:date="2024-09-12T09:50:00Z" w:id="42">
        <w:r w:rsidRPr="000931DD">
          <w:t xml:space="preserve">Los </w:t>
        </w:r>
        <w:proofErr w:type="spellStart"/>
        <w:r w:rsidRPr="000931DD">
          <w:t>datos</w:t>
        </w:r>
        <w:proofErr w:type="spellEnd"/>
        <w:r w:rsidRPr="000931DD">
          <w:t xml:space="preserve"> de </w:t>
        </w:r>
        <w:proofErr w:type="spellStart"/>
        <w:r w:rsidRPr="000931DD">
          <w:t>consumo</w:t>
        </w:r>
        <w:proofErr w:type="spellEnd"/>
        <w:r w:rsidRPr="000931DD">
          <w:t xml:space="preserve"> </w:t>
        </w:r>
        <w:proofErr w:type="spellStart"/>
        <w:r w:rsidRPr="000931DD">
          <w:t>energético</w:t>
        </w:r>
        <w:proofErr w:type="spellEnd"/>
        <w:r w:rsidRPr="000931DD">
          <w:t xml:space="preserve"> se </w:t>
        </w:r>
        <w:proofErr w:type="spellStart"/>
        <w:r w:rsidRPr="000931DD">
          <w:t>revisarán</w:t>
        </w:r>
        <w:proofErr w:type="spellEnd"/>
        <w:r w:rsidRPr="000931DD">
          <w:t xml:space="preserve"> </w:t>
        </w:r>
        <w:proofErr w:type="spellStart"/>
        <w:r w:rsidRPr="000931DD">
          <w:t>como</w:t>
        </w:r>
        <w:proofErr w:type="spellEnd"/>
        <w:r w:rsidRPr="000931DD">
          <w:t xml:space="preserve"> </w:t>
        </w:r>
        <w:proofErr w:type="spellStart"/>
        <w:r w:rsidRPr="000931DD">
          <w:t>parte</w:t>
        </w:r>
        <w:proofErr w:type="spellEnd"/>
        <w:r w:rsidRPr="000931DD">
          <w:t xml:space="preserve"> de la </w:t>
        </w:r>
        <w:proofErr w:type="spellStart"/>
        <w:r w:rsidRPr="000931DD">
          <w:t>presentación</w:t>
        </w:r>
        <w:proofErr w:type="spellEnd"/>
        <w:r w:rsidRPr="000931DD">
          <w:t xml:space="preserve"> final.</w:t>
        </w:r>
      </w:ins>
    </w:p>
    <w:p w:rsidRPr="000931DD" w:rsidR="000931DD" w:rsidP="000931DD" w:rsidRDefault="000931DD" w14:paraId="23F61472" w14:textId="77777777">
      <w:pPr>
        <w:ind w:left="720"/>
        <w:rPr>
          <w:ins w:author="Díaz Madero, Ana" w:date="2024-09-12T09:50:00Z" w:id="43"/>
          <w:b/>
        </w:rPr>
      </w:pPr>
      <w:ins w:author="Díaz Madero, Ana" w:date="2024-09-12T09:50:00Z" w:id="44">
        <w:r w:rsidRPr="000931DD">
          <w:rPr>
            <w:b/>
          </w:rPr>
          <w:t xml:space="preserve">3. </w:t>
        </w:r>
        <w:proofErr w:type="spellStart"/>
        <w:r w:rsidRPr="000931DD">
          <w:rPr>
            <w:b/>
          </w:rPr>
          <w:t>Evento</w:t>
        </w:r>
        <w:proofErr w:type="spellEnd"/>
        <w:r w:rsidRPr="000931DD">
          <w:rPr>
            <w:b/>
          </w:rPr>
          <w:t xml:space="preserve"> </w:t>
        </w:r>
        <w:proofErr w:type="spellStart"/>
        <w:r w:rsidRPr="000931DD">
          <w:rPr>
            <w:b/>
          </w:rPr>
          <w:t>Presencial</w:t>
        </w:r>
        <w:proofErr w:type="spellEnd"/>
      </w:ins>
    </w:p>
    <w:p w:rsidRPr="000931DD" w:rsidR="000931DD" w:rsidP="000931DD" w:rsidRDefault="000931DD" w14:paraId="327B2B50" w14:textId="77777777">
      <w:pPr>
        <w:ind w:left="720"/>
        <w:rPr>
          <w:ins w:author="Díaz Madero, Ana" w:date="2024-09-12T09:50:00Z" w:id="45"/>
        </w:rPr>
      </w:pPr>
      <w:proofErr w:type="spellStart"/>
      <w:ins w:author="Díaz Madero, Ana" w:date="2024-09-12T09:50:00Z" w:id="46">
        <w:r w:rsidRPr="000931DD">
          <w:rPr>
            <w:b/>
          </w:rPr>
          <w:t>Fecha</w:t>
        </w:r>
        <w:proofErr w:type="spellEnd"/>
        <w:r w:rsidRPr="000931DD">
          <w:rPr>
            <w:b/>
          </w:rPr>
          <w:t>:</w:t>
        </w:r>
        <w:r w:rsidRPr="000931DD">
          <w:t xml:space="preserve"> 14 de </w:t>
        </w:r>
        <w:proofErr w:type="spellStart"/>
        <w:r w:rsidRPr="000931DD">
          <w:t>octubre</w:t>
        </w:r>
        <w:proofErr w:type="spellEnd"/>
        <w:r w:rsidRPr="000931DD">
          <w:t xml:space="preserve"> de 2024, de 10:00 a 17:30 horas </w:t>
        </w:r>
        <w:proofErr w:type="spellStart"/>
        <w:r w:rsidRPr="000931DD">
          <w:t>en</w:t>
        </w:r>
        <w:proofErr w:type="spellEnd"/>
        <w:r w:rsidRPr="000931DD">
          <w:t xml:space="preserve"> Madrid.</w:t>
        </w:r>
      </w:ins>
    </w:p>
    <w:p w:rsidRPr="00067B06" w:rsidR="000931DD" w:rsidP="000931DD" w:rsidRDefault="000931DD" w14:paraId="3A3963FF" w14:textId="77777777">
      <w:pPr>
        <w:ind w:left="720"/>
        <w:rPr>
          <w:ins w:author="Díaz Madero, Ana" w:date="2024-09-12T09:50:00Z" w:id="47"/>
          <w:lang w:val="es-ES_tradnl"/>
          <w:rPrChange w:author="Díaz Madero, Ana" w:date="2024-09-13T11:58:00Z" w16du:dateUtc="2024-09-13T09:58:00Z" w:id="48">
            <w:rPr>
              <w:ins w:author="Díaz Madero, Ana" w:date="2024-09-12T09:50:00Z" w:id="49"/>
            </w:rPr>
          </w:rPrChange>
        </w:rPr>
      </w:pPr>
      <w:ins w:author="Díaz Madero, Ana" w:date="2024-09-12T09:50:00Z" w:id="50">
        <w:r w:rsidRPr="000931DD">
          <w:t xml:space="preserve">Los </w:t>
        </w:r>
        <w:proofErr w:type="spellStart"/>
        <w:r w:rsidRPr="000931DD">
          <w:t>equipos</w:t>
        </w:r>
        <w:proofErr w:type="spellEnd"/>
        <w:r w:rsidRPr="000931DD">
          <w:t xml:space="preserve"> </w:t>
        </w:r>
        <w:proofErr w:type="spellStart"/>
        <w:r w:rsidRPr="000931DD">
          <w:t>tendrá</w:t>
        </w:r>
        <w:proofErr w:type="spellEnd"/>
        <w:r w:rsidRPr="000931DD">
          <w:t xml:space="preserve"> un </w:t>
        </w:r>
        <w:proofErr w:type="spellStart"/>
        <w:r w:rsidRPr="000931DD">
          <w:t>espacio</w:t>
        </w:r>
        <w:proofErr w:type="spellEnd"/>
        <w:r w:rsidRPr="000931DD">
          <w:t xml:space="preserve"> </w:t>
        </w:r>
        <w:proofErr w:type="spellStart"/>
        <w:r w:rsidRPr="000931DD">
          <w:t>reservado</w:t>
        </w:r>
        <w:proofErr w:type="spellEnd"/>
        <w:r w:rsidRPr="000931DD">
          <w:t xml:space="preserve"> </w:t>
        </w:r>
        <w:proofErr w:type="spellStart"/>
        <w:r w:rsidRPr="000931DD">
          <w:t>durante</w:t>
        </w:r>
        <w:proofErr w:type="spellEnd"/>
        <w:r w:rsidRPr="000931DD">
          <w:t xml:space="preserve"> la </w:t>
        </w:r>
        <w:proofErr w:type="spellStart"/>
        <w:r w:rsidRPr="000931DD">
          <w:t>mañana</w:t>
        </w:r>
        <w:proofErr w:type="spellEnd"/>
        <w:r w:rsidRPr="000931DD">
          <w:t xml:space="preserve"> para </w:t>
        </w:r>
        <w:proofErr w:type="spellStart"/>
        <w:r w:rsidRPr="000931DD">
          <w:t>preparar</w:t>
        </w:r>
        <w:proofErr w:type="spellEnd"/>
        <w:r w:rsidRPr="000931DD">
          <w:t xml:space="preserve"> </w:t>
        </w:r>
        <w:proofErr w:type="spellStart"/>
        <w:r w:rsidRPr="000931DD">
          <w:t>una</w:t>
        </w:r>
        <w:proofErr w:type="spellEnd"/>
        <w:r w:rsidRPr="000931DD">
          <w:t xml:space="preserve"> </w:t>
        </w:r>
        <w:proofErr w:type="spellStart"/>
        <w:r w:rsidRPr="000931DD">
          <w:t>exposición</w:t>
        </w:r>
        <w:proofErr w:type="spellEnd"/>
        <w:r w:rsidRPr="000931DD">
          <w:t xml:space="preserve"> de sus </w:t>
        </w:r>
        <w:proofErr w:type="spellStart"/>
        <w:r w:rsidRPr="000931DD">
          <w:t>soluciones</w:t>
        </w:r>
        <w:proofErr w:type="spellEnd"/>
        <w:r w:rsidRPr="000931DD">
          <w:t xml:space="preserve"> junto con un mentor </w:t>
        </w:r>
        <w:proofErr w:type="spellStart"/>
        <w:r w:rsidRPr="000931DD">
          <w:t>asignado</w:t>
        </w:r>
        <w:proofErr w:type="spellEnd"/>
        <w:r w:rsidRPr="000931DD">
          <w:t>.</w:t>
        </w:r>
        <w:r w:rsidRPr="000931DD">
          <w:br/>
        </w:r>
        <w:r w:rsidRPr="00067B06">
          <w:rPr>
            <w:lang w:val="es-ES_tradnl"/>
            <w:rPrChange w:author="Díaz Madero, Ana" w:date="2024-09-13T11:58:00Z" w16du:dateUtc="2024-09-13T09:58:00Z" w:id="51">
              <w:rPr/>
            </w:rPrChange>
          </w:rPr>
          <w:t>Durante la tarde se reservará un espacio temporal para la exposición, donde presentarán sus soluciones ante el jurado y serán evaluados en los aspectos cualitativos de su modelo.</w:t>
        </w:r>
      </w:ins>
    </w:p>
    <w:p w:rsidRPr="000931DD" w:rsidR="000931DD" w:rsidP="000931DD" w:rsidRDefault="000931DD" w14:paraId="46BDEF80" w14:textId="77777777">
      <w:pPr>
        <w:ind w:left="720"/>
        <w:rPr>
          <w:ins w:author="Díaz Madero, Ana" w:date="2024-09-12T09:50:00Z" w:id="52"/>
        </w:rPr>
      </w:pPr>
      <w:ins w:author="Díaz Madero, Ana" w:date="2024-09-12T09:50:00Z" w:id="53">
        <w:r w:rsidRPr="000931DD">
          <w:rPr>
            <w:b/>
            <w:bCs/>
          </w:rPr>
          <w:t>Formato de Presentación:</w:t>
        </w:r>
      </w:ins>
    </w:p>
    <w:p w:rsidRPr="000931DD" w:rsidR="000931DD" w:rsidP="000931DD" w:rsidRDefault="000931DD" w14:paraId="7F99CE5F" w14:textId="77777777">
      <w:pPr>
        <w:numPr>
          <w:ilvl w:val="0"/>
          <w:numId w:val="13"/>
        </w:numPr>
        <w:rPr>
          <w:ins w:author="Díaz Madero, Ana" w:date="2024-09-12T09:50:00Z" w:id="54"/>
        </w:rPr>
      </w:pPr>
      <w:ins w:author="Díaz Madero, Ana" w:date="2024-09-12T09:50:00Z" w:id="55">
        <w:r w:rsidRPr="000931DD">
          <w:t xml:space="preserve">5 </w:t>
        </w:r>
        <w:proofErr w:type="spellStart"/>
        <w:r w:rsidRPr="000931DD">
          <w:t>minutos</w:t>
        </w:r>
        <w:proofErr w:type="spellEnd"/>
        <w:r w:rsidRPr="000931DD">
          <w:t xml:space="preserve"> de </w:t>
        </w:r>
        <w:proofErr w:type="spellStart"/>
        <w:r w:rsidRPr="000931DD">
          <w:t>exposición</w:t>
        </w:r>
        <w:proofErr w:type="spellEnd"/>
        <w:r w:rsidRPr="000931DD">
          <w:t xml:space="preserve"> + 5 </w:t>
        </w:r>
        <w:proofErr w:type="spellStart"/>
        <w:r w:rsidRPr="000931DD">
          <w:t>minutos</w:t>
        </w:r>
        <w:proofErr w:type="spellEnd"/>
        <w:r w:rsidRPr="000931DD">
          <w:t xml:space="preserve"> de </w:t>
        </w:r>
        <w:proofErr w:type="spellStart"/>
        <w:r w:rsidRPr="000931DD">
          <w:t>preguntas</w:t>
        </w:r>
        <w:proofErr w:type="spellEnd"/>
        <w:r w:rsidRPr="000931DD">
          <w:t xml:space="preserve"> del </w:t>
        </w:r>
        <w:proofErr w:type="spellStart"/>
        <w:r w:rsidRPr="000931DD">
          <w:t>jurado</w:t>
        </w:r>
        <w:proofErr w:type="spellEnd"/>
        <w:r w:rsidRPr="000931DD">
          <w:t>.</w:t>
        </w:r>
      </w:ins>
    </w:p>
    <w:p w:rsidRPr="000931DD" w:rsidR="000931DD" w:rsidP="000931DD" w:rsidRDefault="000931DD" w14:paraId="4A8F20A6" w14:textId="77777777">
      <w:pPr>
        <w:numPr>
          <w:ilvl w:val="0"/>
          <w:numId w:val="13"/>
        </w:numPr>
        <w:rPr>
          <w:ins w:author="Díaz Madero, Ana" w:date="2024-09-12T09:50:00Z" w:id="56"/>
        </w:rPr>
      </w:pPr>
      <w:ins w:author="Díaz Madero, Ana" w:date="2024-09-12T09:50:00Z" w:id="57">
        <w:r w:rsidRPr="000931DD">
          <w:t xml:space="preserve">Máximo 5 </w:t>
        </w:r>
        <w:proofErr w:type="spellStart"/>
        <w:r w:rsidRPr="000931DD">
          <w:t>diapositivas</w:t>
        </w:r>
        <w:proofErr w:type="spellEnd"/>
        <w:r w:rsidRPr="000931DD">
          <w:t xml:space="preserve"> </w:t>
        </w:r>
        <w:proofErr w:type="spellStart"/>
        <w:r w:rsidRPr="000931DD">
          <w:t>en</w:t>
        </w:r>
        <w:proofErr w:type="spellEnd"/>
        <w:r w:rsidRPr="000931DD">
          <w:t xml:space="preserve"> </w:t>
        </w:r>
        <w:proofErr w:type="spellStart"/>
        <w:r w:rsidRPr="000931DD">
          <w:t>formato</w:t>
        </w:r>
        <w:proofErr w:type="spellEnd"/>
        <w:r w:rsidRPr="000931DD">
          <w:t xml:space="preserve"> PPT, </w:t>
        </w:r>
        <w:proofErr w:type="spellStart"/>
        <w:r w:rsidRPr="000931DD">
          <w:t>letra</w:t>
        </w:r>
        <w:proofErr w:type="spellEnd"/>
        <w:r w:rsidRPr="000931DD">
          <w:t xml:space="preserve"> Arial 11.</w:t>
        </w:r>
      </w:ins>
    </w:p>
    <w:p w:rsidRPr="000931DD" w:rsidR="00C713EE" w:rsidRDefault="00C713EE" w14:paraId="7B29A4FA" w14:textId="77777777">
      <w:pPr>
        <w:ind w:left="720"/>
        <w:rPr>
          <w:ins w:author="Díaz Madero, Ana" w:date="2024-09-11T09:22:00Z" w:id="58"/>
        </w:rPr>
        <w:pPrChange w:author="Díaz Madero, Ana" w:date="2024-09-11T09:23:00Z" w16du:dateUtc="2024-09-11T07:23:00Z" w:id="59">
          <w:pPr>
            <w:numPr>
              <w:numId w:val="10"/>
            </w:numPr>
            <w:tabs>
              <w:tab w:val="num" w:pos="720"/>
            </w:tabs>
            <w:ind w:left="720" w:hanging="360"/>
          </w:pPr>
        </w:pPrChange>
      </w:pPr>
    </w:p>
    <w:p w:rsidR="00843EBC" w:rsidRDefault="00C713EE" w14:paraId="00083E51" w14:textId="088821E7">
      <w:pPr>
        <w:rPr>
          <w:ins w:author="Díaz Madero, Ana" w:date="2024-09-11T09:23:00Z" w16du:dateUtc="2024-09-11T07:23:00Z" w:id="60"/>
        </w:rPr>
      </w:pPr>
      <w:ins w:author="Díaz Madero, Ana" w:date="2024-09-11T09:23:00Z" w16du:dateUtc="2024-09-11T07:23:00Z" w:id="61">
        <w:r>
          <w:t>PREMIOS</w:t>
        </w:r>
      </w:ins>
    </w:p>
    <w:p w:rsidR="00C713EE" w:rsidRDefault="00C713EE" w14:paraId="2B49640E" w14:textId="55386272">
      <w:pPr>
        <w:rPr>
          <w:ins w:author="Díaz Madero, Ana" w:date="2024-09-11T09:23:00Z" w16du:dateUtc="2024-09-11T07:23:00Z" w:id="62"/>
          <w:lang w:val="es-ES_tradnl"/>
        </w:rPr>
      </w:pPr>
      <w:ins w:author="Díaz Madero, Ana" w:date="2024-09-11T09:23:00Z" w:id="63">
        <w:r w:rsidRPr="00C713EE">
          <w:rPr>
            <w:lang w:val="es-ES_tradnl"/>
            <w:rPrChange w:author="Díaz Madero, Ana" w:date="2024-09-11T09:23:00Z" w16du:dateUtc="2024-09-11T07:23:00Z" w:id="64">
              <w:rPr/>
            </w:rPrChange>
          </w:rPr>
          <w:t>Los premios incluirán tanto reconocimientos reputacionales como oportunidades de formación, becas y la posibilidad de colaborar en futuros proyectos con las entidades organizadoras y colaboradoras, entre las cuales se incluyen:</w:t>
        </w:r>
        <w:r w:rsidRPr="00C713EE">
          <w:rPr>
            <w:lang w:val="es-ES_tradnl"/>
            <w:rPrChange w:author="Díaz Madero, Ana" w:date="2024-09-11T09:23:00Z" w16du:dateUtc="2024-09-11T07:23:00Z" w:id="65">
              <w:rPr/>
            </w:rPrChange>
          </w:rPr>
          <w:br/>
        </w:r>
        <w:r w:rsidRPr="00C713EE">
          <w:rPr>
            <w:lang w:val="es-ES_tradnl"/>
            <w:rPrChange w:author="Díaz Madero, Ana" w:date="2024-09-11T09:23:00Z" w16du:dateUtc="2024-09-11T07:23:00Z" w:id="65">
              <w:rPr/>
            </w:rPrChange>
          </w:rPr>
          <w:t>• Visita a uno de los centros/instalaciones de Iberdrola.</w:t>
        </w:r>
        <w:r w:rsidRPr="00C713EE">
          <w:rPr>
            <w:lang w:val="es-ES_tradnl"/>
            <w:rPrChange w:author="Díaz Madero, Ana" w:date="2024-09-11T09:23:00Z" w16du:dateUtc="2024-09-11T07:23:00Z" w:id="66">
              <w:rPr/>
            </w:rPrChange>
          </w:rPr>
          <w:br/>
        </w:r>
        <w:r w:rsidRPr="00C713EE">
          <w:rPr>
            <w:lang w:val="es-ES_tradnl"/>
            <w:rPrChange w:author="Díaz Madero, Ana" w:date="2024-09-11T09:23:00Z" w16du:dateUtc="2024-09-11T07:23:00Z" w:id="66">
              <w:rPr/>
            </w:rPrChange>
          </w:rPr>
          <w:t xml:space="preserve">• Acceso al programa Microsoft </w:t>
        </w:r>
        <w:proofErr w:type="spellStart"/>
        <w:r w:rsidRPr="00C713EE">
          <w:rPr>
            <w:lang w:val="es-ES_tradnl"/>
            <w:rPrChange w:author="Díaz Madero, Ana" w:date="2024-09-11T09:23:00Z" w16du:dateUtc="2024-09-11T07:23:00Z" w:id="67">
              <w:rPr/>
            </w:rPrChange>
          </w:rPr>
          <w:t>for</w:t>
        </w:r>
        <w:proofErr w:type="spellEnd"/>
        <w:r w:rsidRPr="00C713EE">
          <w:rPr>
            <w:lang w:val="es-ES_tradnl"/>
            <w:rPrChange w:author="Díaz Madero, Ana" w:date="2024-09-11T09:23:00Z" w16du:dateUtc="2024-09-11T07:23:00Z" w:id="68">
              <w:rPr/>
            </w:rPrChange>
          </w:rPr>
          <w:t xml:space="preserve"> Startups </w:t>
        </w:r>
        <w:proofErr w:type="spellStart"/>
        <w:r w:rsidRPr="00C713EE">
          <w:rPr>
            <w:lang w:val="es-ES_tradnl"/>
            <w:rPrChange w:author="Díaz Madero, Ana" w:date="2024-09-11T09:23:00Z" w16du:dateUtc="2024-09-11T07:23:00Z" w:id="69">
              <w:rPr/>
            </w:rPrChange>
          </w:rPr>
          <w:t>Founders</w:t>
        </w:r>
        <w:proofErr w:type="spellEnd"/>
        <w:r w:rsidRPr="00C713EE">
          <w:rPr>
            <w:lang w:val="es-ES_tradnl"/>
            <w:rPrChange w:author="Díaz Madero, Ana" w:date="2024-09-11T09:23:00Z" w16du:dateUtc="2024-09-11T07:23:00Z" w:id="70">
              <w:rPr/>
            </w:rPrChange>
          </w:rPr>
          <w:t xml:space="preserve"> </w:t>
        </w:r>
        <w:proofErr w:type="gramStart"/>
        <w:r w:rsidRPr="00C713EE">
          <w:rPr>
            <w:lang w:val="es-ES_tradnl"/>
            <w:rPrChange w:author="Díaz Madero, Ana" w:date="2024-09-11T09:23:00Z" w16du:dateUtc="2024-09-11T07:23:00Z" w:id="71">
              <w:rPr/>
            </w:rPrChange>
          </w:rPr>
          <w:t>Hub</w:t>
        </w:r>
        <w:proofErr w:type="gramEnd"/>
        <w:r w:rsidRPr="00C713EE">
          <w:rPr>
            <w:lang w:val="es-ES_tradnl"/>
            <w:rPrChange w:author="Díaz Madero, Ana" w:date="2024-09-11T09:23:00Z" w16du:dateUtc="2024-09-11T07:23:00Z" w:id="72">
              <w:rPr/>
            </w:rPrChange>
          </w:rPr>
          <w:t xml:space="preserve"> y coaching durante un periodo máximo de 6 meses. Este programa incluye el uso de los modelos de inteligencia artificial más avanzados a través de Azure, como </w:t>
        </w:r>
        <w:proofErr w:type="spellStart"/>
        <w:r w:rsidRPr="00C713EE">
          <w:rPr>
            <w:lang w:val="es-ES_tradnl"/>
            <w:rPrChange w:author="Díaz Madero, Ana" w:date="2024-09-11T09:23:00Z" w16du:dateUtc="2024-09-11T07:23:00Z" w:id="73">
              <w:rPr/>
            </w:rPrChange>
          </w:rPr>
          <w:t>OpenAI</w:t>
        </w:r>
        <w:proofErr w:type="spellEnd"/>
        <w:r w:rsidRPr="00C713EE">
          <w:rPr>
            <w:lang w:val="es-ES_tradnl"/>
            <w:rPrChange w:author="Díaz Madero, Ana" w:date="2024-09-11T09:23:00Z" w16du:dateUtc="2024-09-11T07:23:00Z" w:id="74">
              <w:rPr/>
            </w:rPrChange>
          </w:rPr>
          <w:t xml:space="preserve"> GPT-4, y la posibilidad de conseguir hasta $150.000 en créditos de Azure.</w:t>
        </w:r>
        <w:r w:rsidRPr="00C713EE">
          <w:rPr>
            <w:lang w:val="es-ES_tradnl"/>
            <w:rPrChange w:author="Díaz Madero, Ana" w:date="2024-09-11T09:23:00Z" w16du:dateUtc="2024-09-11T07:23:00Z" w:id="75">
              <w:rPr/>
            </w:rPrChange>
          </w:rPr>
          <w:br/>
        </w:r>
        <w:r w:rsidRPr="00C713EE">
          <w:rPr>
            <w:lang w:val="es-ES_tradnl"/>
            <w:rPrChange w:author="Díaz Madero, Ana" w:date="2024-09-11T09:23:00Z" w16du:dateUtc="2024-09-11T07:23:00Z" w:id="75">
              <w:rPr/>
            </w:rPrChange>
          </w:rPr>
          <w:t xml:space="preserve">• Programa de </w:t>
        </w:r>
        <w:proofErr w:type="spellStart"/>
        <w:r w:rsidRPr="00C713EE">
          <w:rPr>
            <w:lang w:val="es-ES_tradnl"/>
            <w:rPrChange w:author="Díaz Madero, Ana" w:date="2024-09-11T09:23:00Z" w16du:dateUtc="2024-09-11T07:23:00Z" w:id="76">
              <w:rPr/>
            </w:rPrChange>
          </w:rPr>
          <w:t>Partnership</w:t>
        </w:r>
        <w:proofErr w:type="spellEnd"/>
        <w:r w:rsidRPr="00C713EE">
          <w:rPr>
            <w:lang w:val="es-ES_tradnl"/>
            <w:rPrChange w:author="Díaz Madero, Ana" w:date="2024-09-11T09:23:00Z" w16du:dateUtc="2024-09-11T07:23:00Z" w:id="77">
              <w:rPr/>
            </w:rPrChange>
          </w:rPr>
          <w:t xml:space="preserve"> Accenture para Pymes, que ofrece la posibilidad de colaborar estrechamente con empresas, startups y profesionales innovadores que demuestren un alto potencial en el desarrollo de soluciones tecnológicas avanzadas.</w:t>
        </w:r>
        <w:r w:rsidRPr="00C713EE">
          <w:rPr>
            <w:lang w:val="es-ES_tradnl"/>
            <w:rPrChange w:author="Díaz Madero, Ana" w:date="2024-09-11T09:23:00Z" w16du:dateUtc="2024-09-11T07:23:00Z" w:id="78">
              <w:rPr/>
            </w:rPrChange>
          </w:rPr>
          <w:br/>
        </w:r>
        <w:r w:rsidRPr="00C713EE">
          <w:rPr>
            <w:lang w:val="es-ES_tradnl"/>
            <w:rPrChange w:author="Díaz Madero, Ana" w:date="2024-09-11T09:23:00Z" w16du:dateUtc="2024-09-11T07:23:00Z" w:id="78">
              <w:rPr/>
            </w:rPrChange>
          </w:rPr>
          <w:t>• Acceso a materiales de formación de Microsoft, incluye cursos en línea y recursos educativos que ayudarán a los participantes a adquirir y validar habilidades en tecnologías clave.</w:t>
        </w:r>
      </w:ins>
    </w:p>
    <w:p w:rsidR="00B043B1" w:rsidRDefault="00B043B1" w14:paraId="0205876A" w14:textId="77777777">
      <w:pPr>
        <w:rPr>
          <w:ins w:author="Díaz Madero, Ana" w:date="2024-09-11T09:23:00Z" w16du:dateUtc="2024-09-11T07:23:00Z" w:id="79"/>
          <w:lang w:val="es-ES_tradnl"/>
        </w:rPr>
      </w:pPr>
    </w:p>
    <w:p w:rsidR="00B043B1" w:rsidRDefault="00B043B1" w14:paraId="26636FD1" w14:textId="62B86C6A">
      <w:pPr>
        <w:rPr>
          <w:ins w:author="Díaz Madero, Ana" w:date="2024-09-11T09:24:00Z" w16du:dateUtc="2024-09-11T07:24:00Z" w:id="80"/>
          <w:lang w:val="es-ES_tradnl"/>
        </w:rPr>
      </w:pPr>
      <w:ins w:author="Díaz Madero, Ana" w:date="2024-09-11T09:24:00Z" w16du:dateUtc="2024-09-11T07:24:00Z" w:id="81">
        <w:r>
          <w:rPr>
            <w:lang w:val="es-ES_tradnl"/>
          </w:rPr>
          <w:t>REQUISITIOS DE CÓDIGO (FALTA)</w:t>
        </w:r>
      </w:ins>
    </w:p>
    <w:p w:rsidR="00B043B1" w:rsidRDefault="009560D4" w14:paraId="1A8E0D41" w14:textId="5A232965">
      <w:pPr>
        <w:rPr>
          <w:ins w:author="Díaz Madero, Ana" w:date="2024-09-11T09:24:00Z" w16du:dateUtc="2024-09-11T07:24:00Z" w:id="82"/>
          <w:lang w:val="es-ES_tradnl"/>
        </w:rPr>
      </w:pPr>
      <w:ins w:author="Díaz Madero, Ana" w:date="2024-09-11T09:24:00Z" w16du:dateUtc="2024-09-11T07:24:00Z" w:id="83">
        <w:r>
          <w:rPr>
            <w:lang w:val="es-ES_tradnl"/>
          </w:rPr>
          <w:t>ORGANIZACIÓN Y COLABORARES</w:t>
        </w:r>
      </w:ins>
    </w:p>
    <w:p w:rsidRPr="009560D4" w:rsidR="009560D4" w:rsidP="009560D4" w:rsidRDefault="009560D4" w14:paraId="52590FCB" w14:textId="77777777">
      <w:pPr>
        <w:rPr>
          <w:ins w:author="Díaz Madero, Ana" w:date="2024-09-11T09:24:00Z" w:id="84"/>
          <w:lang w:val="es-ES_tradnl"/>
        </w:rPr>
      </w:pPr>
      <w:ins w:author="Díaz Madero, Ana" w:date="2024-09-11T09:24:00Z" w:id="85">
        <w:r w:rsidRPr="009560D4">
          <w:rPr>
            <w:lang w:val="es-ES_tradnl"/>
          </w:rPr>
          <w:t>Esta competición está organizada por el Ministerio para la Transformación Digital y de la Función Pública en colaboración con Iberdrola.</w:t>
        </w:r>
      </w:ins>
    </w:p>
    <w:p w:rsidRPr="009560D4" w:rsidR="009560D4" w:rsidP="009560D4" w:rsidRDefault="009560D4" w14:paraId="3DBFD236" w14:textId="77777777">
      <w:pPr>
        <w:rPr>
          <w:ins w:author="Díaz Madero, Ana" w:date="2024-09-11T09:24:00Z" w:id="86"/>
          <w:lang w:val="es-ES_tradnl"/>
        </w:rPr>
      </w:pPr>
    </w:p>
    <w:p w:rsidRPr="00C713EE" w:rsidR="00B043B1" w:rsidP="009560D4" w:rsidRDefault="009560D4" w14:paraId="66F2DB71" w14:textId="02F037F0">
      <w:pPr>
        <w:rPr>
          <w:ins w:author="Díaz Madero, Ana" w:date="2024-09-11T09:22:00Z" w16du:dateUtc="2024-09-11T07:22:00Z" w:id="87"/>
          <w:lang w:val="es-ES_tradnl"/>
        </w:rPr>
      </w:pPr>
      <w:ins w:author="Díaz Madero, Ana" w:date="2024-09-11T09:24:00Z" w:id="88">
        <w:r w:rsidRPr="009560D4">
          <w:rPr>
            <w:lang w:val="es-ES_tradnl"/>
          </w:rPr>
          <w:t>Contamos con el apoyo de Iberdrola, Accenture y Microsoft, quienes han aportado datos, premios e instalaciones para hacer posible esta iniciativa. Siendo los datos utilizados en el concurso son proporcionados por Iberdrola.</w:t>
        </w:r>
      </w:ins>
    </w:p>
    <w:p w:rsidRPr="00843EBC" w:rsidR="00112F17" w:rsidRDefault="00112F17" w14:paraId="36132E73" w14:textId="76E4F996">
      <w:pPr>
        <w:rPr>
          <w:lang w:val="es-ES_tradnl"/>
        </w:rPr>
      </w:pPr>
      <w:r w:rsidRPr="00843EBC">
        <w:rPr>
          <w:lang w:val="es-ES_tradnl"/>
        </w:rPr>
        <w:t>DATASET DESCRIPTION:</w:t>
      </w:r>
    </w:p>
    <w:p w:rsidRPr="00843EBC" w:rsidR="00112F17" w:rsidRDefault="00112F17" w14:paraId="5D816343" w14:textId="77777777">
      <w:pPr>
        <w:rPr>
          <w:lang w:val="es-ES_tradnl"/>
        </w:rPr>
      </w:pPr>
    </w:p>
    <w:p w:rsidRPr="00DE0E06" w:rsidR="00B84EB3" w:rsidP="00B84EB3" w:rsidRDefault="00B84EB3" w14:paraId="1592AF1E" w14:textId="77777777">
      <w:pPr>
        <w:rPr>
          <w:b/>
          <w:lang w:val="es-ES"/>
        </w:rPr>
      </w:pPr>
      <w:proofErr w:type="spellStart"/>
      <w:r w:rsidRPr="26A96FEA">
        <w:rPr>
          <w:b/>
          <w:lang w:val="es-ES"/>
        </w:rPr>
        <w:t>Dataset</w:t>
      </w:r>
      <w:proofErr w:type="spellEnd"/>
      <w:r w:rsidRPr="26A96FEA">
        <w:rPr>
          <w:b/>
          <w:lang w:val="es-ES"/>
        </w:rPr>
        <w:t xml:space="preserve"> </w:t>
      </w:r>
      <w:proofErr w:type="spellStart"/>
      <w:r w:rsidRPr="26A96FEA">
        <w:rPr>
          <w:b/>
          <w:lang w:val="es-ES"/>
        </w:rPr>
        <w:t>Description</w:t>
      </w:r>
      <w:proofErr w:type="spellEnd"/>
    </w:p>
    <w:p w:rsidRPr="00DE0E06" w:rsidR="00B84EB3" w:rsidP="00B84EB3" w:rsidRDefault="00B84EB3" w14:paraId="3754DCFA" w14:textId="4B118B7D">
      <w:pPr>
        <w:rPr>
          <w:lang w:val="es-ES_tradnl"/>
        </w:rPr>
      </w:pPr>
      <w:del w:author="Díaz Madero, Ana" w:date="2024-09-11T09:24:00Z" w16du:dateUtc="2024-09-11T07:24:00Z" w:id="89">
        <w:r w:rsidRPr="00DE0E06" w:rsidDel="001D2152">
          <w:rPr>
            <w:lang w:val="es-ES_tradnl"/>
          </w:rPr>
          <w:delText>edit</w:delText>
        </w:r>
        <w:r w:rsidRPr="00DE0E06" w:rsidDel="001D2152">
          <w:rPr>
            <w:b/>
            <w:bCs/>
            <w:lang w:val="es-ES_tradnl"/>
          </w:rPr>
          <w:delText>Edit</w:delText>
        </w:r>
      </w:del>
    </w:p>
    <w:p w:rsidRPr="001D2152" w:rsidR="00B84EB3" w:rsidP="00B84EB3" w:rsidRDefault="00B84EB3" w14:paraId="4DAE3CCF" w14:textId="18799748">
      <w:pPr>
        <w:rPr>
          <w:b/>
          <w:rPrChange w:author="Díaz Madero, Ana" w:date="2024-09-13T11:52:00Z" w16du:dateUtc="2024-09-13T09:52:00Z" w:id="90">
            <w:rPr>
              <w:b/>
              <w:lang w:val="es-ES_tradnl"/>
            </w:rPr>
          </w:rPrChange>
        </w:rPr>
      </w:pPr>
      <w:proofErr w:type="gramStart"/>
      <w:r w:rsidRPr="00DE0E06">
        <w:rPr>
          <w:b/>
          <w:bCs/>
          <w:lang w:val="es-ES_tradnl"/>
        </w:rPr>
        <w:t>Datos a predecir</w:t>
      </w:r>
      <w:proofErr w:type="gramEnd"/>
      <w:ins w:author="Díaz Madero, Ana" w:date="2024-09-11T09:25:00Z" w16du:dateUtc="2024-09-11T07:25:00Z" w:id="91">
        <w:r w:rsidR="001D2152">
          <w:rPr>
            <w:b/>
            <w:bCs/>
            <w:lang w:val="es-ES_tradnl"/>
          </w:rPr>
          <w:t xml:space="preserve"> </w:t>
        </w:r>
      </w:ins>
      <w:ins w:author="Díaz Madero, Ana" w:date="2024-09-11T09:25:00Z" w:id="92">
        <w:r w:rsidRPr="001D2152" w:rsidR="001D2152">
          <w:rPr>
            <w:b/>
          </w:rPr>
          <w:t>- </w:t>
        </w:r>
        <w:r w:rsidRPr="001D2152" w:rsidR="001D2152">
          <w:rPr>
            <w:b/>
            <w:i/>
          </w:rPr>
          <w:t>la variable target</w:t>
        </w:r>
      </w:ins>
    </w:p>
    <w:p w:rsidRPr="00DE0E06" w:rsidR="00B84EB3" w:rsidP="00B84EB3" w:rsidRDefault="00B84EB3" w14:paraId="305FB0CF" w14:textId="77777777">
      <w:pPr>
        <w:rPr>
          <w:b/>
          <w:bCs/>
          <w:lang w:val="es-ES_tradnl"/>
        </w:rPr>
      </w:pPr>
      <w:r w:rsidRPr="00DE0E06">
        <w:rPr>
          <w:b/>
          <w:bCs/>
          <w:lang w:val="es-ES_tradnl"/>
        </w:rPr>
        <w:t>Mediciones de Iberdrola del caudal de los emplazamientos:</w:t>
      </w:r>
    </w:p>
    <w:p w:rsidRPr="00DE0E06" w:rsidR="00B84EB3" w:rsidP="00B84EB3" w:rsidRDefault="00B84EB3" w14:paraId="620EC658" w14:textId="77777777">
      <w:pPr>
        <w:rPr>
          <w:lang w:val="es-ES_tradnl"/>
        </w:rPr>
      </w:pPr>
      <w:r w:rsidRPr="00DE0E06">
        <w:rPr>
          <w:lang w:val="es-ES_tradnl"/>
        </w:rPr>
        <w:t>Como hemos mencionado previamente, los datos a predecir son mediciones del caudal diario medio de 5 emplazamientos en la cuenca del Duero. Contamos con mediciones diarias para los 5 emplazamientos desde el 2021-01-01 al 2024-08-06.</w:t>
      </w:r>
    </w:p>
    <w:p w:rsidRPr="00DE0E06" w:rsidR="00B84EB3" w:rsidP="00B84EB3" w:rsidRDefault="00B84EB3" w14:paraId="6BDC134E" w14:textId="77777777">
      <w:pPr>
        <w:rPr>
          <w:b/>
          <w:lang w:val="es-ES"/>
        </w:rPr>
      </w:pPr>
      <w:r w:rsidRPr="26A96FEA">
        <w:rPr>
          <w:b/>
          <w:lang w:val="es-ES"/>
        </w:rPr>
        <w:t xml:space="preserve">Test y </w:t>
      </w:r>
      <w:proofErr w:type="spellStart"/>
      <w:r w:rsidRPr="26A96FEA">
        <w:rPr>
          <w:b/>
          <w:lang w:val="es-ES"/>
        </w:rPr>
        <w:t>train</w:t>
      </w:r>
      <w:proofErr w:type="spellEnd"/>
      <w:r w:rsidRPr="26A96FEA">
        <w:rPr>
          <w:b/>
          <w:lang w:val="es-ES"/>
        </w:rPr>
        <w:t xml:space="preserve"> sets</w:t>
      </w:r>
    </w:p>
    <w:p w:rsidR="00BE10D8" w:rsidP="00B84EB3" w:rsidRDefault="00B84EB3" w14:paraId="4FA0347C" w14:textId="77777777">
      <w:pPr>
        <w:rPr>
          <w:ins w:author="Díaz Madero, Ana" w:date="2024-09-11T09:26:00Z" w16du:dateUtc="2024-09-11T07:26:00Z" w:id="93"/>
          <w:lang w:val="es-ES_tradnl"/>
        </w:rPr>
      </w:pPr>
      <w:r w:rsidRPr="7C87A0BB">
        <w:rPr>
          <w:lang w:val="es-ES"/>
        </w:rPr>
        <w:t xml:space="preserve">Dada la naturaleza de </w:t>
      </w:r>
      <w:proofErr w:type="spellStart"/>
      <w:r w:rsidRPr="7C87A0BB">
        <w:rPr>
          <w:lang w:val="es-ES"/>
        </w:rPr>
        <w:t>Kaggle</w:t>
      </w:r>
      <w:proofErr w:type="spellEnd"/>
      <w:r w:rsidRPr="7C87A0BB">
        <w:rPr>
          <w:lang w:val="es-ES"/>
        </w:rPr>
        <w:t xml:space="preserve"> y las metodologías de </w:t>
      </w:r>
      <w:proofErr w:type="spellStart"/>
      <w:r w:rsidRPr="7C87A0BB">
        <w:rPr>
          <w:lang w:val="es-ES"/>
        </w:rPr>
        <w:t>testing</w:t>
      </w:r>
      <w:proofErr w:type="spellEnd"/>
      <w:r w:rsidRPr="7C87A0BB">
        <w:rPr>
          <w:lang w:val="es-ES"/>
        </w:rPr>
        <w:t xml:space="preserve"> de los modelos predictivos de series temporales, hemos escogido </w:t>
      </w:r>
      <w:proofErr w:type="gramStart"/>
      <w:r w:rsidRPr="7C87A0BB">
        <w:rPr>
          <w:lang w:val="es-ES"/>
        </w:rPr>
        <w:t>el test</w:t>
      </w:r>
      <w:proofErr w:type="gramEnd"/>
      <w:r w:rsidRPr="7C87A0BB">
        <w:rPr>
          <w:lang w:val="es-ES"/>
        </w:rPr>
        <w:t xml:space="preserve"> set de manera muy cuidadosa. </w:t>
      </w:r>
      <w:proofErr w:type="spellStart"/>
      <w:r w:rsidRPr="7C87A0BB">
        <w:rPr>
          <w:lang w:val="es-ES"/>
        </w:rPr>
        <w:t>Kaggle</w:t>
      </w:r>
      <w:proofErr w:type="spellEnd"/>
      <w:r w:rsidRPr="7C87A0BB">
        <w:rPr>
          <w:lang w:val="es-ES"/>
        </w:rPr>
        <w:t xml:space="preserve"> no permite a los participantes acceder a los datos </w:t>
      </w:r>
      <w:proofErr w:type="gramStart"/>
      <w:r w:rsidRPr="7C87A0BB">
        <w:rPr>
          <w:lang w:val="es-ES"/>
        </w:rPr>
        <w:t>de test</w:t>
      </w:r>
      <w:proofErr w:type="gramEnd"/>
      <w:r w:rsidRPr="7C87A0BB">
        <w:rPr>
          <w:lang w:val="es-ES"/>
        </w:rPr>
        <w:t xml:space="preserve"> y las metodologías de </w:t>
      </w:r>
      <w:proofErr w:type="spellStart"/>
      <w:r w:rsidRPr="7C87A0BB">
        <w:rPr>
          <w:lang w:val="es-ES"/>
        </w:rPr>
        <w:t>testing</w:t>
      </w:r>
      <w:proofErr w:type="spellEnd"/>
      <w:r w:rsidRPr="7C87A0BB">
        <w:rPr>
          <w:lang w:val="es-ES"/>
        </w:rPr>
        <w:t xml:space="preserve"> y validación de series temporales suelen requerir tener acceso a estos para que los modelos cuenten con la variable a predecir rezagada</w:t>
      </w:r>
      <w:r w:rsidRPr="7C87A0BB" w:rsidR="3B09211F">
        <w:rPr>
          <w:lang w:val="es-ES"/>
        </w:rPr>
        <w:t xml:space="preserve"> (</w:t>
      </w:r>
      <w:proofErr w:type="spellStart"/>
      <w:r w:rsidRPr="7C87A0BB" w:rsidR="3B09211F">
        <w:rPr>
          <w:i/>
          <w:iCs/>
          <w:lang w:val="es-ES"/>
          <w:rPrChange w:author="Van Branteghem, Paul" w:date="2024-09-10T09:09:00Z" w:id="94">
            <w:rPr>
              <w:lang w:val="es-ES"/>
            </w:rPr>
          </w:rPrChange>
        </w:rPr>
        <w:t>lags</w:t>
      </w:r>
      <w:proofErr w:type="spellEnd"/>
      <w:r w:rsidRPr="7C87A0BB" w:rsidR="3B09211F">
        <w:rPr>
          <w:lang w:val="es-ES"/>
        </w:rPr>
        <w:t>)</w:t>
      </w:r>
      <w:r w:rsidRPr="7C87A0BB" w:rsidR="01E943C1">
        <w:rPr>
          <w:lang w:val="es-ES"/>
        </w:rPr>
        <w:t>.</w:t>
      </w:r>
      <w:ins w:author="Díaz Madero, Ana" w:date="2024-09-11T09:26:00Z" w16du:dateUtc="2024-09-11T07:26:00Z" w:id="95">
        <w:r w:rsidRPr="00BE10D8" w:rsidR="00BE10D8">
          <w:rPr>
            <w:rFonts w:ascii="Arial" w:hAnsi="Arial" w:cs="Arial"/>
            <w:color w:val="3C4043"/>
            <w:sz w:val="21"/>
            <w:szCs w:val="21"/>
            <w:shd w:val="clear" w:color="auto" w:fill="FFFFFF"/>
            <w:lang w:val="es-ES_tradnl"/>
            <w:rPrChange w:author="Díaz Madero, Ana" w:date="2024-09-11T09:26:00Z" w16du:dateUtc="2024-09-11T07:26:00Z" w:id="96">
              <w:rPr>
                <w:rFonts w:ascii="Arial" w:hAnsi="Arial" w:cs="Arial"/>
                <w:color w:val="3C4043"/>
                <w:sz w:val="21"/>
                <w:szCs w:val="21"/>
                <w:shd w:val="clear" w:color="auto" w:fill="FFFFFF"/>
              </w:rPr>
            </w:rPrChange>
          </w:rPr>
          <w:t xml:space="preserve"> </w:t>
        </w:r>
      </w:ins>
      <w:ins w:author="Díaz Madero, Ana" w:date="2024-09-11T09:26:00Z" w:id="97">
        <w:r w:rsidRPr="00BE10D8" w:rsidR="00BE10D8">
          <w:rPr>
            <w:lang w:val="es-ES_tradnl"/>
            <w:rPrChange w:author="Díaz Madero, Ana" w:date="2024-09-11T09:26:00Z" w16du:dateUtc="2024-09-11T07:26:00Z" w:id="98">
              <w:rPr/>
            </w:rPrChange>
          </w:rPr>
          <w:t xml:space="preserve">Por este motivo, hemos escogido las fechas </w:t>
        </w:r>
        <w:proofErr w:type="gramStart"/>
        <w:r w:rsidRPr="00BE10D8" w:rsidR="00BE10D8">
          <w:rPr>
            <w:lang w:val="es-ES_tradnl"/>
            <w:rPrChange w:author="Díaz Madero, Ana" w:date="2024-09-11T09:26:00Z" w16du:dateUtc="2024-09-11T07:26:00Z" w:id="99">
              <w:rPr/>
            </w:rPrChange>
          </w:rPr>
          <w:t>del </w:t>
        </w:r>
        <w:r w:rsidRPr="00BE10D8" w:rsidR="00BE10D8">
          <w:rPr>
            <w:i/>
            <w:iCs/>
            <w:lang w:val="es-ES_tradnl"/>
            <w:rPrChange w:author="Díaz Madero, Ana" w:date="2024-09-11T09:26:00Z" w16du:dateUtc="2024-09-11T07:26:00Z" w:id="100">
              <w:rPr>
                <w:i/>
                <w:iCs/>
              </w:rPr>
            </w:rPrChange>
          </w:rPr>
          <w:t>test</w:t>
        </w:r>
        <w:proofErr w:type="gramEnd"/>
        <w:r w:rsidRPr="00BE10D8" w:rsidR="00BE10D8">
          <w:rPr>
            <w:i/>
            <w:iCs/>
            <w:lang w:val="es-ES_tradnl"/>
            <w:rPrChange w:author="Díaz Madero, Ana" w:date="2024-09-11T09:26:00Z" w16du:dateUtc="2024-09-11T07:26:00Z" w:id="101">
              <w:rPr>
                <w:i/>
                <w:iCs/>
              </w:rPr>
            </w:rPrChange>
          </w:rPr>
          <w:t xml:space="preserve"> set</w:t>
        </w:r>
        <w:r w:rsidRPr="00BE10D8" w:rsidR="00BE10D8">
          <w:rPr>
            <w:lang w:val="es-ES_tradnl"/>
            <w:rPrChange w:author="Díaz Madero, Ana" w:date="2024-09-11T09:26:00Z" w16du:dateUtc="2024-09-11T07:26:00Z" w:id="102">
              <w:rPr/>
            </w:rPrChange>
          </w:rPr>
          <w:t> tal que podamos maximizar la cantidad de variables rezagadas a las que los participantes pueden disponer para entrenar sus modelos y perdamos la menor cantidad datos y rigurosidad al medir el rendimiento de los modelos.</w:t>
        </w:r>
      </w:ins>
    </w:p>
    <w:p w:rsidR="00985EF3" w:rsidP="00B84EB3" w:rsidRDefault="00985EF3" w14:paraId="6F0B101A" w14:textId="031A3216">
      <w:pPr>
        <w:rPr>
          <w:ins w:author="Díaz Madero, Ana" w:date="2024-09-11T09:26:00Z" w16du:dateUtc="2024-09-11T07:26:00Z" w:id="103"/>
          <w:lang w:val="es-ES"/>
        </w:rPr>
      </w:pPr>
      <w:ins w:author="Díaz Madero, Ana" w:date="2024-09-11T09:26:00Z" w:id="104">
        <w:r w:rsidRPr="00985EF3">
          <w:rPr>
            <w:lang w:val="es-ES_tradnl"/>
            <w:rPrChange w:author="Díaz Madero, Ana" w:date="2024-09-11T09:26:00Z" w16du:dateUtc="2024-09-11T07:26:00Z" w:id="105">
              <w:rPr/>
            </w:rPrChange>
          </w:rPr>
          <w:t xml:space="preserve">Para </w:t>
        </w:r>
        <w:proofErr w:type="gramStart"/>
        <w:r w:rsidRPr="00985EF3">
          <w:rPr>
            <w:lang w:val="es-ES_tradnl"/>
            <w:rPrChange w:author="Díaz Madero, Ana" w:date="2024-09-11T09:26:00Z" w16du:dateUtc="2024-09-11T07:26:00Z" w:id="106">
              <w:rPr/>
            </w:rPrChange>
          </w:rPr>
          <w:t>el </w:t>
        </w:r>
        <w:r w:rsidRPr="00985EF3">
          <w:rPr>
            <w:i/>
            <w:iCs/>
            <w:lang w:val="es-ES_tradnl"/>
            <w:rPrChange w:author="Díaz Madero, Ana" w:date="2024-09-11T09:26:00Z" w16du:dateUtc="2024-09-11T07:26:00Z" w:id="107">
              <w:rPr>
                <w:i/>
                <w:iCs/>
              </w:rPr>
            </w:rPrChange>
          </w:rPr>
          <w:t>test</w:t>
        </w:r>
        <w:proofErr w:type="gramEnd"/>
        <w:r w:rsidRPr="00985EF3">
          <w:rPr>
            <w:i/>
            <w:iCs/>
            <w:lang w:val="es-ES_tradnl"/>
            <w:rPrChange w:author="Díaz Madero, Ana" w:date="2024-09-11T09:26:00Z" w16du:dateUtc="2024-09-11T07:26:00Z" w:id="108">
              <w:rPr>
                <w:i/>
                <w:iCs/>
              </w:rPr>
            </w:rPrChange>
          </w:rPr>
          <w:t xml:space="preserve"> set</w:t>
        </w:r>
        <w:r w:rsidRPr="00985EF3">
          <w:rPr>
            <w:lang w:val="es-ES_tradnl"/>
            <w:rPrChange w:author="Díaz Madero, Ana" w:date="2024-09-11T09:26:00Z" w16du:dateUtc="2024-09-11T07:26:00Z" w:id="109">
              <w:rPr/>
            </w:rPrChange>
          </w:rPr>
          <w:t> hemos extraído mediciones del caudal de dos días consecutivos de las 10 fechas del último año que maximizan la variación entre el caudal de la fecha previa a la predicción y las dos fechas a predecir, </w:t>
        </w:r>
        <w:r w:rsidRPr="00985EF3">
          <w:rPr>
            <w:b/>
            <w:bCs/>
            <w:lang w:val="es-ES_tradnl"/>
            <w:rPrChange w:author="Díaz Madero, Ana" w:date="2024-09-11T09:26:00Z" w16du:dateUtc="2024-09-11T07:26:00Z" w:id="110">
              <w:rPr>
                <w:b/>
                <w:bCs/>
              </w:rPr>
            </w:rPrChange>
          </w:rPr>
          <w:t xml:space="preserve">manteniendo </w:t>
        </w:r>
      </w:ins>
      <w:ins w:author="Díaz Madero, Ana" w:date="2024-09-11T09:27:00Z" w16du:dateUtc="2024-09-11T07:27:00Z" w:id="111">
        <w:r w:rsidR="00241836">
          <w:rPr>
            <w:b/>
            <w:bCs/>
            <w:lang w:val="es-ES_tradnl"/>
          </w:rPr>
          <w:t>a</w:t>
        </w:r>
      </w:ins>
      <w:ins w:author="Díaz Madero, Ana" w:date="2024-09-11T09:26:00Z" w:id="112">
        <w:r w:rsidRPr="00985EF3">
          <w:rPr>
            <w:b/>
            <w:bCs/>
            <w:lang w:val="es-ES_tradnl"/>
            <w:rPrChange w:author="Díaz Madero, Ana" w:date="2024-09-11T09:26:00Z" w16du:dateUtc="2024-09-11T07:26:00Z" w:id="113">
              <w:rPr>
                <w:b/>
                <w:bCs/>
              </w:rPr>
            </w:rPrChange>
          </w:rPr>
          <w:t>l menos 20 días entre todas las fechas extraídas</w:t>
        </w:r>
        <w:r w:rsidRPr="00985EF3">
          <w:rPr>
            <w:lang w:val="es-ES_tradnl"/>
            <w:rPrChange w:author="Díaz Madero, Ana" w:date="2024-09-11T09:26:00Z" w16du:dateUtc="2024-09-11T07:26:00Z" w:id="114">
              <w:rPr/>
            </w:rPrChange>
          </w:rPr>
          <w:t>. (Las fechas en las que hicimos las extracciones son las mismas para cada los cinco embalses).</w:t>
        </w:r>
        <w:r w:rsidRPr="00985EF3" w:rsidDel="00985EF3">
          <w:rPr>
            <w:lang w:val="es-ES"/>
          </w:rPr>
          <w:t xml:space="preserve"> </w:t>
        </w:r>
      </w:ins>
      <w:del w:author="Díaz Madero, Ana" w:date="2024-09-11T09:26:00Z" w16du:dateUtc="2024-09-11T07:26:00Z" w:id="115">
        <w:r w:rsidRPr="7C87A0BB" w:rsidDel="00985EF3" w:rsidR="00B84EB3">
          <w:rPr>
            <w:lang w:val="es-ES"/>
          </w:rPr>
          <w:delText xml:space="preserve"> Para maximizar la cantidad de variables rezagadas de las que los participantes disponen para entrenar sus modelos y sin perder datos ni rigurosidad para medir el rendimiento de los modelos, hemos extraído mediciones del caudal de dos días consecutivos en las 10 ocasiones del último año que maximizaban la variación, manteniendo el máximo espacio entre ellas. Las fechas en las que hicimos las extracciones son las mismas para cada los cinco embalses,</w:delText>
        </w:r>
      </w:del>
    </w:p>
    <w:p w:rsidRPr="00DE0E06" w:rsidR="00B84EB3" w:rsidP="00B84EB3" w:rsidRDefault="00B84EB3" w14:paraId="74DD8268" w14:textId="67F9A3BA">
      <w:pPr>
        <w:rPr>
          <w:lang w:val="es-ES_tradnl"/>
        </w:rPr>
      </w:pPr>
      <w:del w:author="Díaz Madero, Ana" w:date="2024-09-11T09:26:00Z" w16du:dateUtc="2024-09-11T07:26:00Z" w:id="116">
        <w:r w:rsidRPr="7C87A0BB" w:rsidDel="00985EF3">
          <w:rPr>
            <w:lang w:val="es-ES"/>
          </w:rPr>
          <w:delText xml:space="preserve"> </w:delText>
        </w:r>
      </w:del>
      <w:ins w:author="Díaz Madero, Ana" w:date="2024-09-11T09:26:00Z" w16du:dateUtc="2024-09-11T07:26:00Z" w:id="117">
        <w:r w:rsidR="00985EF3">
          <w:rPr>
            <w:lang w:val="es-ES"/>
          </w:rPr>
          <w:t>E</w:t>
        </w:r>
      </w:ins>
      <w:del w:author="Díaz Madero, Ana" w:date="2024-09-11T09:26:00Z" w16du:dateUtc="2024-09-11T07:26:00Z" w:id="118">
        <w:r w:rsidRPr="7C87A0BB" w:rsidDel="00985EF3">
          <w:rPr>
            <w:lang w:val="es-ES"/>
          </w:rPr>
          <w:delText>e</w:delText>
        </w:r>
      </w:del>
      <w:r w:rsidRPr="7C87A0BB">
        <w:rPr>
          <w:lang w:val="es-ES"/>
        </w:rPr>
        <w:t>stas son:</w:t>
      </w:r>
    </w:p>
    <w:tbl>
      <w:tblPr>
        <w:tblW w:w="0" w:type="auto"/>
        <w:tblCellSpacing w:w="15" w:type="dxa"/>
        <w:tblBorders>
          <w:top w:val="single" w:color="DADCE0" w:sz="6" w:space="0"/>
          <w:left w:val="single" w:color="DADCE0" w:sz="6" w:space="0"/>
          <w:bottom w:val="single" w:color="DADCE0" w:sz="6" w:space="0"/>
          <w:right w:val="single" w:color="DADCE0" w:sz="6" w:space="0"/>
        </w:tblBorders>
        <w:tblCellMar>
          <w:left w:w="0" w:type="dxa"/>
          <w:right w:w="0" w:type="dxa"/>
        </w:tblCellMar>
        <w:tblLook w:val="04A0" w:firstRow="1" w:lastRow="0" w:firstColumn="1" w:lastColumn="0" w:noHBand="0" w:noVBand="1"/>
      </w:tblPr>
      <w:tblGrid>
        <w:gridCol w:w="2521"/>
        <w:gridCol w:w="1631"/>
        <w:gridCol w:w="1646"/>
      </w:tblGrid>
      <w:tr w:rsidRPr="009E08F7" w:rsidR="009E08F7" w:rsidTr="009E08F7" w14:paraId="145D1CE9" w14:textId="77777777">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Pr="009E08F7" w:rsidR="009E08F7" w:rsidP="009E08F7" w:rsidRDefault="009E08F7" w14:paraId="6FAD86AF" w14:textId="77777777">
            <w:pPr>
              <w:rPr>
                <w:b/>
                <w:bCs/>
              </w:rPr>
            </w:pPr>
            <w:proofErr w:type="spellStart"/>
            <w:r w:rsidRPr="009E08F7">
              <w:rPr>
                <w:b/>
                <w:bCs/>
              </w:rPr>
              <w:t>Núm</w:t>
            </w:r>
            <w:proofErr w:type="spellEnd"/>
            <w:r w:rsidRPr="009E08F7">
              <w:rPr>
                <w:b/>
                <w:bCs/>
              </w:rPr>
              <w:t xml:space="preserve">. </w:t>
            </w:r>
            <w:proofErr w:type="spellStart"/>
            <w:r w:rsidRPr="009E08F7">
              <w:rPr>
                <w:b/>
                <w:bCs/>
              </w:rPr>
              <w:t>Fecha</w:t>
            </w:r>
            <w:proofErr w:type="spellEnd"/>
            <w:r w:rsidRPr="009E08F7">
              <w:rPr>
                <w:b/>
                <w:bCs/>
              </w:rPr>
              <w:t xml:space="preserve"> Test Set</w:t>
            </w:r>
          </w:p>
        </w:tc>
        <w:tc>
          <w:tcPr>
            <w:tcW w:w="0" w:type="auto"/>
            <w:tcBorders>
              <w:top w:val="nil"/>
              <w:left w:val="nil"/>
              <w:bottom w:val="nil"/>
              <w:right w:val="nil"/>
            </w:tcBorders>
            <w:tcMar>
              <w:top w:w="240" w:type="dxa"/>
              <w:left w:w="240" w:type="dxa"/>
              <w:bottom w:w="240" w:type="dxa"/>
              <w:right w:w="240" w:type="dxa"/>
            </w:tcMar>
            <w:vAlign w:val="center"/>
            <w:hideMark/>
          </w:tcPr>
          <w:p w:rsidRPr="009E08F7" w:rsidR="009E08F7" w:rsidP="009E08F7" w:rsidRDefault="009E08F7" w14:paraId="6F14CF1F" w14:textId="77777777">
            <w:pPr>
              <w:rPr>
                <w:b/>
                <w:bCs/>
              </w:rPr>
            </w:pPr>
            <w:proofErr w:type="spellStart"/>
            <w:r w:rsidRPr="009E08F7">
              <w:rPr>
                <w:b/>
                <w:bCs/>
              </w:rPr>
              <w:t>Inicio</w:t>
            </w:r>
            <w:proofErr w:type="spellEnd"/>
          </w:p>
        </w:tc>
        <w:tc>
          <w:tcPr>
            <w:tcW w:w="0" w:type="auto"/>
            <w:tcBorders>
              <w:top w:val="nil"/>
              <w:left w:val="nil"/>
              <w:bottom w:val="nil"/>
              <w:right w:val="nil"/>
            </w:tcBorders>
            <w:tcMar>
              <w:top w:w="240" w:type="dxa"/>
              <w:left w:w="240" w:type="dxa"/>
              <w:bottom w:w="240" w:type="dxa"/>
              <w:right w:w="240" w:type="dxa"/>
            </w:tcMar>
            <w:vAlign w:val="center"/>
            <w:hideMark/>
          </w:tcPr>
          <w:p w:rsidRPr="009E08F7" w:rsidR="009E08F7" w:rsidP="009E08F7" w:rsidRDefault="009E08F7" w14:paraId="0C5AD9AB" w14:textId="77777777">
            <w:pPr>
              <w:rPr>
                <w:b/>
                <w:bCs/>
              </w:rPr>
            </w:pPr>
            <w:r w:rsidRPr="009E08F7">
              <w:rPr>
                <w:b/>
                <w:bCs/>
              </w:rPr>
              <w:t>Fin</w:t>
            </w:r>
          </w:p>
        </w:tc>
      </w:tr>
      <w:tr w:rsidRPr="009E08F7" w:rsidR="009E08F7" w:rsidTr="009E08F7" w14:paraId="6954C50B"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32ADB6E" w14:textId="77777777">
            <w:r w:rsidRPr="009E08F7">
              <w:t>1</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2E30DB10" w14:textId="77777777">
            <w:r w:rsidRPr="009E08F7">
              <w:t>2023-09-05</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2350AEF5" w14:textId="77777777">
            <w:r w:rsidRPr="009E08F7">
              <w:t>2023-09-06</w:t>
            </w:r>
          </w:p>
        </w:tc>
      </w:tr>
      <w:tr w:rsidRPr="009E08F7" w:rsidR="009E08F7" w:rsidTr="009E08F7" w14:paraId="227A3C0F"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7418213E" w14:textId="77777777">
            <w:r w:rsidRPr="009E08F7">
              <w:t>2</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CC03717" w14:textId="77777777">
            <w:r w:rsidRPr="009E08F7">
              <w:t>2023-11-03</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50E5907" w14:textId="77777777">
            <w:r w:rsidRPr="009E08F7">
              <w:t>2023-11-04</w:t>
            </w:r>
          </w:p>
        </w:tc>
      </w:tr>
      <w:tr w:rsidRPr="009E08F7" w:rsidR="009E08F7" w:rsidTr="009E08F7" w14:paraId="7CEACA06"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465ECF1C" w14:textId="77777777">
            <w:r w:rsidRPr="009E08F7">
              <w:t>3</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3E3C3FD6" w14:textId="77777777">
            <w:r w:rsidRPr="009E08F7">
              <w:t>2023-12-03</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2869C657" w14:textId="77777777">
            <w:r w:rsidRPr="009E08F7">
              <w:t>2023-12-04</w:t>
            </w:r>
          </w:p>
        </w:tc>
      </w:tr>
      <w:tr w:rsidRPr="009E08F7" w:rsidR="009E08F7" w:rsidTr="009E08F7" w14:paraId="0BA14B22"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65540E3" w14:textId="77777777">
            <w:r w:rsidRPr="009E08F7">
              <w:t>4</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FA73649" w14:textId="77777777">
            <w:r w:rsidRPr="009E08F7">
              <w:t>2023-12-25</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6CDA3E9F" w14:textId="77777777">
            <w:r w:rsidRPr="009E08F7">
              <w:t>2023-12-26</w:t>
            </w:r>
          </w:p>
        </w:tc>
      </w:tr>
      <w:tr w:rsidRPr="009E08F7" w:rsidR="009E08F7" w:rsidTr="009E08F7" w14:paraId="4F86DF7E"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45CC0415" w14:textId="77777777">
            <w:r w:rsidRPr="009E08F7">
              <w:t>5</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3EC58454" w14:textId="77777777">
            <w:r w:rsidRPr="009E08F7">
              <w:t>2024-01-18</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3A72572B" w14:textId="77777777">
            <w:r w:rsidRPr="009E08F7">
              <w:t>2024-01-19</w:t>
            </w:r>
          </w:p>
        </w:tc>
      </w:tr>
      <w:tr w:rsidRPr="009E08F7" w:rsidR="009E08F7" w:rsidTr="009E08F7" w14:paraId="0581B1B9"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0438BA92" w14:textId="77777777">
            <w:r w:rsidRPr="009E08F7">
              <w:t>6</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0F5A25B2" w14:textId="77777777">
            <w:r w:rsidRPr="009E08F7">
              <w:t>2024-02-12</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064C90D" w14:textId="77777777">
            <w:r w:rsidRPr="009E08F7">
              <w:t>2024-02-13</w:t>
            </w:r>
          </w:p>
        </w:tc>
      </w:tr>
      <w:tr w:rsidRPr="009E08F7" w:rsidR="009E08F7" w:rsidTr="009E08F7" w14:paraId="539BC970"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B8BA9F2" w14:textId="77777777">
            <w:r w:rsidRPr="009E08F7">
              <w:t>7</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8039B68" w14:textId="77777777">
            <w:r w:rsidRPr="009E08F7">
              <w:t>2024-03-11</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5D6DAD3C" w14:textId="77777777">
            <w:r w:rsidRPr="009E08F7">
              <w:t>2024-03-12</w:t>
            </w:r>
          </w:p>
        </w:tc>
      </w:tr>
      <w:tr w:rsidRPr="009E08F7" w:rsidR="009E08F7" w:rsidTr="009E08F7" w14:paraId="46578FFC"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A8BA415" w14:textId="77777777">
            <w:r w:rsidRPr="009E08F7">
              <w:t>8</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7A227DA9" w14:textId="77777777">
            <w:r w:rsidRPr="009E08F7">
              <w:t>2024-03-31</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83BB9E7" w14:textId="77777777">
            <w:r w:rsidRPr="009E08F7">
              <w:t>2024-04-01</w:t>
            </w:r>
          </w:p>
        </w:tc>
      </w:tr>
      <w:tr w:rsidRPr="009E08F7" w:rsidR="009E08F7" w:rsidTr="009E08F7" w14:paraId="0C675964"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283B91D0" w14:textId="77777777">
            <w:r w:rsidRPr="009E08F7">
              <w:t>9</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1055952F" w14:textId="77777777">
            <w:r w:rsidRPr="009E08F7">
              <w:t>2024-04-20</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3E48DD87" w14:textId="77777777">
            <w:r w:rsidRPr="009E08F7">
              <w:t>2024-04-21</w:t>
            </w:r>
          </w:p>
        </w:tc>
      </w:tr>
      <w:tr w:rsidRPr="009E08F7" w:rsidR="009E08F7" w:rsidTr="009E08F7" w14:paraId="270E47F1"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73DD0088" w14:textId="77777777">
            <w:r w:rsidRPr="009E08F7">
              <w:t>10</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006A4BE2" w14:textId="77777777">
            <w:r w:rsidRPr="009E08F7">
              <w:t>2024-06-09</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9E08F7" w:rsidR="009E08F7" w:rsidP="009E08F7" w:rsidRDefault="009E08F7" w14:paraId="08EDD4ED" w14:textId="77777777">
            <w:r w:rsidRPr="009E08F7">
              <w:t>2024-06-10</w:t>
            </w:r>
          </w:p>
        </w:tc>
      </w:tr>
    </w:tbl>
    <w:p w:rsidRPr="00DE0E06" w:rsidR="009E08F7" w:rsidP="009E08F7" w:rsidRDefault="009E08F7" w14:paraId="69EA9E3C" w14:textId="77777777">
      <w:pPr>
        <w:rPr>
          <w:lang w:val="es-ES"/>
        </w:rPr>
      </w:pPr>
      <w:r w:rsidRPr="26A96FEA">
        <w:rPr>
          <w:lang w:val="es-ES"/>
        </w:rPr>
        <w:t xml:space="preserve">El gráfico de las 5 series temporales de los puntos de </w:t>
      </w:r>
      <w:proofErr w:type="spellStart"/>
      <w:r w:rsidRPr="26A96FEA">
        <w:rPr>
          <w:lang w:val="es-ES"/>
        </w:rPr>
        <w:t>train</w:t>
      </w:r>
      <w:proofErr w:type="spellEnd"/>
      <w:r w:rsidRPr="26A96FEA">
        <w:rPr>
          <w:lang w:val="es-ES"/>
        </w:rPr>
        <w:t xml:space="preserve"> (después de la extracción de las mediciones </w:t>
      </w:r>
      <w:proofErr w:type="gramStart"/>
      <w:r w:rsidRPr="26A96FEA">
        <w:rPr>
          <w:lang w:val="es-ES"/>
        </w:rPr>
        <w:t>de test</w:t>
      </w:r>
      <w:proofErr w:type="gramEnd"/>
      <w:r w:rsidRPr="26A96FEA">
        <w:rPr>
          <w:lang w:val="es-ES"/>
        </w:rPr>
        <w:t>) se ve de la siguiente manera:</w:t>
      </w:r>
    </w:p>
    <w:p w:rsidRPr="009E08F7" w:rsidR="009E08F7" w:rsidP="009E08F7" w:rsidRDefault="009E08F7" w14:paraId="68C55666" w14:textId="11CC92A7">
      <w:r w:rsidRPr="009E08F7">
        <w:rPr>
          <w:noProof/>
        </w:rPr>
        <w:drawing>
          <wp:inline distT="0" distB="0" distL="0" distR="0" wp14:anchorId="40AAB34E" wp14:editId="2DA6C497">
            <wp:extent cx="5731510" cy="2830195"/>
            <wp:effectExtent l="0" t="0" r="2540" b="8255"/>
            <wp:docPr id="1556335283" name="Picture 4"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5283" name="Picture 4" descr="A graph of a tes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rsidRPr="00DE0E06" w:rsidR="009E08F7" w:rsidP="009E08F7" w:rsidRDefault="009E08F7" w14:paraId="75906D1B" w14:textId="77777777">
      <w:pPr>
        <w:rPr>
          <w:lang w:val="es-ES"/>
        </w:rPr>
      </w:pPr>
      <w:r w:rsidRPr="26A96FEA">
        <w:rPr>
          <w:lang w:val="es-ES"/>
        </w:rPr>
        <w:t xml:space="preserve">En el gráfico las bandas muestran las fechas en las que extrajimos los datos </w:t>
      </w:r>
      <w:proofErr w:type="gramStart"/>
      <w:r w:rsidRPr="26A96FEA">
        <w:rPr>
          <w:lang w:val="es-ES"/>
        </w:rPr>
        <w:t>de test</w:t>
      </w:r>
      <w:proofErr w:type="gramEnd"/>
      <w:r w:rsidRPr="26A96FEA">
        <w:rPr>
          <w:lang w:val="es-ES"/>
        </w:rPr>
        <w:t xml:space="preserve">. Estos deberán ser predichos como </w:t>
      </w:r>
      <w:proofErr w:type="spellStart"/>
      <w:r w:rsidRPr="26A96FEA">
        <w:rPr>
          <w:lang w:val="es-ES"/>
        </w:rPr>
        <w:t>forecasts</w:t>
      </w:r>
      <w:proofErr w:type="spellEnd"/>
      <w:r w:rsidRPr="26A96FEA">
        <w:rPr>
          <w:lang w:val="es-ES"/>
        </w:rPr>
        <w:t xml:space="preserve"> a 24 y a 48 horas con las mediciones del caudal de los aforos y las predicciones de otras variables meteorológicas a 48 horas del GFS.</w:t>
      </w:r>
    </w:p>
    <w:p w:rsidRPr="00DE0E06" w:rsidR="009E08F7" w:rsidP="009E08F7" w:rsidRDefault="009E08F7" w14:paraId="40B68DC9" w14:textId="77777777">
      <w:pPr>
        <w:rPr>
          <w:lang w:val="es-ES_tradnl"/>
        </w:rPr>
      </w:pPr>
      <w:r w:rsidRPr="00DE0E06">
        <w:rPr>
          <w:lang w:val="es-ES_tradnl"/>
        </w:rPr>
        <w:t>Estos datos se encuentran en el archivo </w:t>
      </w:r>
      <w:r w:rsidRPr="00DE0E06">
        <w:rPr>
          <w:b/>
          <w:bCs/>
          <w:lang w:val="es-ES_tradnl"/>
        </w:rPr>
        <w:t>target_emplazamientos_train.csv</w:t>
      </w:r>
      <w:r w:rsidRPr="00DE0E06">
        <w:rPr>
          <w:lang w:val="es-ES_tradnl"/>
        </w:rPr>
        <w:t>.</w:t>
      </w:r>
    </w:p>
    <w:p w:rsidRPr="00DE0E06" w:rsidR="00F21F3A" w:rsidP="009E08F7" w:rsidRDefault="00F21F3A" w14:paraId="551C06DA" w14:textId="77777777">
      <w:pPr>
        <w:rPr>
          <w:lang w:val="es-ES_tradnl"/>
        </w:rPr>
      </w:pPr>
    </w:p>
    <w:p w:rsidRPr="00DE0E06" w:rsidR="00F21F3A" w:rsidP="00F21F3A" w:rsidRDefault="00F21F3A" w14:paraId="4F56CF97" w14:textId="77777777">
      <w:pPr>
        <w:rPr>
          <w:b/>
          <w:bCs/>
          <w:lang w:val="es-ES_tradnl"/>
        </w:rPr>
      </w:pPr>
      <w:r w:rsidRPr="00DE0E06">
        <w:rPr>
          <w:b/>
          <w:bCs/>
          <w:lang w:val="es-ES_tradnl"/>
        </w:rPr>
        <w:t>Datos para usar como variables </w:t>
      </w:r>
      <w:r w:rsidRPr="00DE0E06">
        <w:rPr>
          <w:b/>
          <w:bCs/>
          <w:i/>
          <w:iCs/>
          <w:lang w:val="es-ES_tradnl"/>
        </w:rPr>
        <w:t>predictivas</w:t>
      </w:r>
    </w:p>
    <w:p w:rsidRPr="00DE0E06" w:rsidR="00F21F3A" w:rsidP="00F21F3A" w:rsidRDefault="00F21F3A" w14:paraId="5066BD47" w14:textId="77777777">
      <w:pPr>
        <w:rPr>
          <w:b/>
          <w:bCs/>
          <w:lang w:val="es-ES_tradnl"/>
        </w:rPr>
      </w:pPr>
      <w:r w:rsidRPr="00DE0E06">
        <w:rPr>
          <w:b/>
          <w:bCs/>
          <w:lang w:val="es-ES_tradnl"/>
        </w:rPr>
        <w:t>Mediciones de Iberdrola del caudal de los aforos</w:t>
      </w:r>
    </w:p>
    <w:p w:rsidRPr="00DE0E06" w:rsidR="00F21F3A" w:rsidP="00F21F3A" w:rsidRDefault="00F21F3A" w14:paraId="10783C70" w14:textId="77777777">
      <w:pPr>
        <w:rPr>
          <w:lang w:val="es-ES"/>
        </w:rPr>
      </w:pPr>
      <w:r w:rsidRPr="26A96FEA">
        <w:rPr>
          <w:lang w:val="es-ES"/>
        </w:rPr>
        <w:t xml:space="preserve">También contamos con mediciones del caudal diario medio de 5 aforos en la cuenca del Duero en el mismo plazo temporal. El caudal en estos aforos está muy correlacionado con el caudal de los emplazamientos, así que los participantes podrán considerar incluirlos en sus modelos. Hemos seguido la misma estrategia que la de los emplazamientos para dividir los datos entre los conjuntos de </w:t>
      </w:r>
      <w:proofErr w:type="spellStart"/>
      <w:r w:rsidRPr="26A96FEA">
        <w:rPr>
          <w:lang w:val="es-ES"/>
        </w:rPr>
        <w:t>train</w:t>
      </w:r>
      <w:proofErr w:type="spellEnd"/>
      <w:r w:rsidRPr="26A96FEA">
        <w:rPr>
          <w:lang w:val="es-ES"/>
        </w:rPr>
        <w:t xml:space="preserve"> y test.</w:t>
      </w:r>
    </w:p>
    <w:p w:rsidRPr="00DE0E06" w:rsidR="00F21F3A" w:rsidP="00F21F3A" w:rsidRDefault="00F21F3A" w14:paraId="6FB360E3" w14:textId="77777777">
      <w:pPr>
        <w:rPr>
          <w:lang w:val="es-ES_tradnl"/>
        </w:rPr>
      </w:pPr>
      <w:r w:rsidRPr="00DE0E06">
        <w:rPr>
          <w:lang w:val="es-ES_tradnl"/>
        </w:rPr>
        <w:t>Estos datos se encuentran en los archivos </w:t>
      </w:r>
      <w:r w:rsidRPr="00DE0E06">
        <w:rPr>
          <w:b/>
          <w:bCs/>
          <w:lang w:val="es-ES_tradnl"/>
        </w:rPr>
        <w:t>predictor_aforos_train.csv</w:t>
      </w:r>
      <w:r w:rsidRPr="00DE0E06">
        <w:rPr>
          <w:lang w:val="es-ES_tradnl"/>
        </w:rPr>
        <w:t> y </w:t>
      </w:r>
      <w:r w:rsidRPr="00DE0E06">
        <w:rPr>
          <w:b/>
          <w:bCs/>
          <w:lang w:val="es-ES_tradnl"/>
        </w:rPr>
        <w:t>predictor_aforos_test.csv</w:t>
      </w:r>
      <w:r w:rsidRPr="00DE0E06">
        <w:rPr>
          <w:lang w:val="es-ES_tradnl"/>
        </w:rPr>
        <w:t>.</w:t>
      </w:r>
    </w:p>
    <w:p w:rsidRPr="00DE0E06" w:rsidR="00F21F3A" w:rsidP="00F21F3A" w:rsidRDefault="00F21F3A" w14:paraId="4F98DA40" w14:textId="77777777">
      <w:pPr>
        <w:rPr>
          <w:b/>
          <w:lang w:val="es-ES"/>
        </w:rPr>
      </w:pPr>
      <w:r w:rsidRPr="26A96FEA">
        <w:rPr>
          <w:b/>
          <w:lang w:val="es-ES"/>
        </w:rPr>
        <w:t xml:space="preserve">Global </w:t>
      </w:r>
      <w:proofErr w:type="spellStart"/>
      <w:r w:rsidRPr="26A96FEA">
        <w:rPr>
          <w:b/>
          <w:lang w:val="es-ES"/>
        </w:rPr>
        <w:t>Forecasting</w:t>
      </w:r>
      <w:proofErr w:type="spellEnd"/>
      <w:r w:rsidRPr="26A96FEA">
        <w:rPr>
          <w:b/>
          <w:lang w:val="es-ES"/>
        </w:rPr>
        <w:t xml:space="preserve"> </w:t>
      </w:r>
      <w:proofErr w:type="spellStart"/>
      <w:r w:rsidRPr="26A96FEA">
        <w:rPr>
          <w:b/>
          <w:lang w:val="es-ES"/>
        </w:rPr>
        <w:t>System</w:t>
      </w:r>
      <w:proofErr w:type="spellEnd"/>
      <w:r w:rsidRPr="26A96FEA">
        <w:rPr>
          <w:b/>
          <w:lang w:val="es-ES"/>
        </w:rPr>
        <w:t xml:space="preserve"> (GFS)</w:t>
      </w:r>
    </w:p>
    <w:p w:rsidRPr="00DE0E06" w:rsidR="00F21F3A" w:rsidP="00F21F3A" w:rsidRDefault="00F21F3A" w14:paraId="35F9B7C5" w14:textId="5DBD02AA">
      <w:pPr>
        <w:rPr>
          <w:lang w:val="es-ES_tradnl"/>
        </w:rPr>
      </w:pPr>
      <w:r w:rsidRPr="7C87A0BB">
        <w:rPr>
          <w:lang w:val="es-ES"/>
        </w:rPr>
        <w:t xml:space="preserve">Por otro lado, contamos con un subconjunto </w:t>
      </w:r>
      <w:ins w:author="Díaz Madero, Ana" w:date="2024-09-11T09:28:00Z" w16du:dateUtc="2024-09-11T07:28:00Z" w:id="119">
        <w:r w:rsidR="008F28E3">
          <w:rPr>
            <w:lang w:val="es-ES"/>
          </w:rPr>
          <w:t xml:space="preserve">de salidas de simulaciones </w:t>
        </w:r>
      </w:ins>
      <w:r w:rsidRPr="7C87A0BB">
        <w:rPr>
          <w:lang w:val="es-ES"/>
        </w:rPr>
        <w:t xml:space="preserve">del Global </w:t>
      </w:r>
      <w:proofErr w:type="spellStart"/>
      <w:r w:rsidRPr="7C87A0BB">
        <w:rPr>
          <w:lang w:val="es-ES"/>
        </w:rPr>
        <w:t>Forecast</w:t>
      </w:r>
      <w:proofErr w:type="spellEnd"/>
      <w:r w:rsidRPr="7C87A0BB">
        <w:rPr>
          <w:lang w:val="es-ES"/>
        </w:rPr>
        <w:t xml:space="preserve"> </w:t>
      </w:r>
      <w:proofErr w:type="spellStart"/>
      <w:r w:rsidRPr="7C87A0BB">
        <w:rPr>
          <w:lang w:val="es-ES"/>
        </w:rPr>
        <w:t>System</w:t>
      </w:r>
      <w:proofErr w:type="spellEnd"/>
      <w:r w:rsidRPr="7C87A0BB">
        <w:rPr>
          <w:lang w:val="es-ES"/>
        </w:rPr>
        <w:t xml:space="preserve"> (GFS),</w:t>
      </w:r>
      <w:ins w:author="Díaz Madero, Ana" w:date="2024-09-11T09:29:00Z" w16du:dateUtc="2024-09-11T07:29:00Z" w:id="120">
        <w:r w:rsidR="00090F97">
          <w:rPr>
            <w:lang w:val="es-ES"/>
          </w:rPr>
          <w:t xml:space="preserve"> a 25 grados de resolución,</w:t>
        </w:r>
      </w:ins>
      <w:r w:rsidRPr="7C87A0BB">
        <w:rPr>
          <w:lang w:val="es-ES"/>
        </w:rPr>
        <w:t xml:space="preserve"> un modelo numérico de predicción meteorológica operado por la Administración Nacional Oceánica y Atmosférica (NOAA) de Estados Unidos. Este modelo global es fundamental para la predicción del tiempo, ofreciendo datos detallados sobre una amplia gama de condiciones atmosféricas y del suelo que pueden impactar significativamente el caudal de los embalses.</w:t>
      </w:r>
    </w:p>
    <w:p w:rsidRPr="00DE0E06" w:rsidR="00F21F3A" w:rsidP="00F21F3A" w:rsidRDefault="00F21F3A" w14:paraId="480BD755" w14:textId="77777777">
      <w:pPr>
        <w:rPr>
          <w:lang w:val="es-ES_tradnl"/>
        </w:rPr>
      </w:pPr>
      <w:r w:rsidRPr="00DE0E06">
        <w:rPr>
          <w:lang w:val="es-ES_tradnl"/>
        </w:rPr>
        <w:t>El GFS proporciona pronósticos globales de alta resolución que abarcan diversos parámetros atmosféricos y terrestres. Estos datos son esenciales no solo para la predicción meteorológica y la vigilancia de fenómenos climáticos extremos, sino también para investigaciones científicas y aplicaciones prácticas en gestión de recursos naturales. Las variables proporcionadas permiten modelar con precisión las condiciones que afectan el flujo de agua en los embalses, facilitando la planificación y optimización de la generación hidroeléctrica.</w:t>
      </w:r>
    </w:p>
    <w:p w:rsidRPr="00DE0E06" w:rsidR="00F21F3A" w:rsidP="00F21F3A" w:rsidRDefault="00F21F3A" w14:paraId="0950BEC2" w14:textId="77777777">
      <w:pPr>
        <w:rPr>
          <w:lang w:val="es-ES_tradnl"/>
        </w:rPr>
      </w:pPr>
      <w:r w:rsidRPr="00DE0E06">
        <w:rPr>
          <w:lang w:val="es-ES_tradnl"/>
        </w:rPr>
        <w:t>A continuación, se describen algunas de las variables del GFS incluidas en este desafío:</w:t>
      </w:r>
    </w:p>
    <w:tbl>
      <w:tblPr>
        <w:tblW w:w="0" w:type="auto"/>
        <w:tblCellSpacing w:w="15" w:type="dxa"/>
        <w:tblBorders>
          <w:top w:val="single" w:color="DADCE0" w:sz="6" w:space="0"/>
          <w:left w:val="single" w:color="DADCE0" w:sz="6" w:space="0"/>
          <w:bottom w:val="single" w:color="DADCE0" w:sz="6" w:space="0"/>
          <w:right w:val="single" w:color="DADCE0" w:sz="6" w:space="0"/>
        </w:tblBorders>
        <w:tblCellMar>
          <w:left w:w="0" w:type="dxa"/>
          <w:right w:w="0" w:type="dxa"/>
        </w:tblCellMar>
        <w:tblLook w:val="04A0" w:firstRow="1" w:lastRow="0" w:firstColumn="1" w:lastColumn="0" w:noHBand="0" w:noVBand="1"/>
      </w:tblPr>
      <w:tblGrid>
        <w:gridCol w:w="1661"/>
        <w:gridCol w:w="2667"/>
        <w:gridCol w:w="4698"/>
      </w:tblGrid>
      <w:tr w:rsidRPr="00F21F3A" w:rsidR="00F21F3A" w:rsidTr="7B1DB948" w14:paraId="070BAFFF" w14:textId="77777777">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Pr="00F21F3A" w:rsidR="00F21F3A" w:rsidP="00F21F3A" w:rsidRDefault="00F21F3A" w14:paraId="79B2DB02" w14:textId="77777777">
            <w:pPr>
              <w:rPr>
                <w:b/>
                <w:bCs/>
              </w:rPr>
            </w:pPr>
            <w:proofErr w:type="spellStart"/>
            <w:r w:rsidRPr="00F21F3A">
              <w:rPr>
                <w:b/>
                <w:bCs/>
              </w:rPr>
              <w:t>Etiqueta</w:t>
            </w:r>
            <w:proofErr w:type="spellEnd"/>
            <w:r w:rsidRPr="00F21F3A">
              <w:rPr>
                <w:b/>
                <w:bCs/>
              </w:rPr>
              <w:t xml:space="preserve"> GFS</w:t>
            </w:r>
          </w:p>
        </w:tc>
        <w:tc>
          <w:tcPr>
            <w:tcW w:w="0" w:type="auto"/>
            <w:tcBorders>
              <w:top w:val="nil"/>
              <w:left w:val="nil"/>
              <w:bottom w:val="nil"/>
              <w:right w:val="nil"/>
            </w:tcBorders>
            <w:tcMar>
              <w:top w:w="240" w:type="dxa"/>
              <w:left w:w="240" w:type="dxa"/>
              <w:bottom w:w="240" w:type="dxa"/>
              <w:right w:w="240" w:type="dxa"/>
            </w:tcMar>
            <w:vAlign w:val="center"/>
            <w:hideMark/>
          </w:tcPr>
          <w:p w:rsidRPr="00F21F3A" w:rsidR="00F21F3A" w:rsidP="00F21F3A" w:rsidRDefault="00F21F3A" w14:paraId="5D88E751" w14:textId="77777777">
            <w:pPr>
              <w:rPr>
                <w:b/>
                <w:bCs/>
              </w:rPr>
            </w:pPr>
            <w:proofErr w:type="spellStart"/>
            <w:r w:rsidRPr="00F21F3A">
              <w:rPr>
                <w:b/>
                <w:bCs/>
              </w:rPr>
              <w:t>Etiqueta</w:t>
            </w:r>
            <w:proofErr w:type="spellEnd"/>
            <w:r w:rsidRPr="00F21F3A">
              <w:rPr>
                <w:b/>
                <w:bCs/>
              </w:rPr>
              <w:t xml:space="preserve"> CSV</w:t>
            </w:r>
          </w:p>
        </w:tc>
        <w:tc>
          <w:tcPr>
            <w:tcW w:w="0" w:type="auto"/>
            <w:tcBorders>
              <w:top w:val="nil"/>
              <w:left w:val="nil"/>
              <w:bottom w:val="nil"/>
              <w:right w:val="nil"/>
            </w:tcBorders>
            <w:tcMar>
              <w:top w:w="240" w:type="dxa"/>
              <w:left w:w="240" w:type="dxa"/>
              <w:bottom w:w="240" w:type="dxa"/>
              <w:right w:w="240" w:type="dxa"/>
            </w:tcMar>
            <w:vAlign w:val="center"/>
            <w:hideMark/>
          </w:tcPr>
          <w:p w:rsidRPr="00F21F3A" w:rsidR="00F21F3A" w:rsidP="00F21F3A" w:rsidRDefault="00F21F3A" w14:paraId="681EF78C" w14:textId="77777777">
            <w:pPr>
              <w:rPr>
                <w:b/>
                <w:bCs/>
              </w:rPr>
            </w:pPr>
            <w:proofErr w:type="spellStart"/>
            <w:r w:rsidRPr="00F21F3A">
              <w:rPr>
                <w:b/>
                <w:bCs/>
              </w:rPr>
              <w:t>Descripción</w:t>
            </w:r>
            <w:proofErr w:type="spellEnd"/>
          </w:p>
        </w:tc>
      </w:tr>
      <w:tr w:rsidRPr="001140FA" w:rsidR="00F21F3A" w:rsidTr="7B1DB948" w14:paraId="48403CDF"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66B7FF5" w14:textId="77777777">
            <w:r w:rsidRPr="00F21F3A">
              <w:t>APCP</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518CE4B" w14:textId="77777777">
            <w:r w:rsidRPr="00F21F3A">
              <w:t>APCP_0_SFC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63AEE97D" w14:textId="77777777">
            <w:pPr>
              <w:rPr>
                <w:lang w:val="es-ES"/>
              </w:rPr>
            </w:pPr>
            <w:r w:rsidRPr="5E5678E7">
              <w:rPr>
                <w:lang w:val="es-ES"/>
              </w:rPr>
              <w:t>Precipitación Total acumulada en las últimas 6 horas [kg/m²]. Esta variable mide la cantidad total de precipitación que ha caído en el área de interés durante el período especificado.</w:t>
            </w:r>
          </w:p>
        </w:tc>
      </w:tr>
      <w:tr w:rsidRPr="001140FA" w:rsidR="00F21F3A" w:rsidTr="7B1DB948" w14:paraId="44310EDD"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36C1665" w14:textId="77777777">
            <w:r w:rsidRPr="00F21F3A">
              <w:t>ACPCP</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4A4034C" w14:textId="77777777">
            <w:r w:rsidRPr="00F21F3A">
              <w:t>ACPCP_0_SFC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631F55F2" w14:textId="77777777">
            <w:pPr>
              <w:rPr>
                <w:lang w:val="es-ES_tradnl"/>
              </w:rPr>
            </w:pPr>
            <w:r w:rsidRPr="00DE0E06">
              <w:rPr>
                <w:lang w:val="es-ES_tradnl"/>
              </w:rPr>
              <w:t>Precipitación Convectiva acumulada en las últimas 6 horas [kg/m²]. Refleja la cantidad de precipitación generada por procesos convectivos en el mismo período.</w:t>
            </w:r>
          </w:p>
        </w:tc>
      </w:tr>
      <w:tr w:rsidRPr="001140FA" w:rsidR="00F21F3A" w:rsidTr="7B1DB948" w14:paraId="6488D199"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291407FB" w14:textId="77777777">
            <w:r w:rsidRPr="00F21F3A">
              <w:t>WATR</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082FDE8" w14:textId="77777777">
            <w:r w:rsidRPr="00F21F3A">
              <w:t>WATR_0_SFC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3C5358F7" w14:textId="77777777">
            <w:pPr>
              <w:rPr>
                <w:lang w:val="es-ES_tradnl"/>
              </w:rPr>
            </w:pPr>
            <w:r w:rsidRPr="00DE0E06">
              <w:rPr>
                <w:lang w:val="es-ES_tradnl"/>
              </w:rPr>
              <w:t>Escorrentía de Agua acumulada en las últimas 6 horas [kg/m²]. Representa la cantidad de agua que ha escurrido en el área de estudio durante el período especificado.</w:t>
            </w:r>
          </w:p>
        </w:tc>
      </w:tr>
      <w:tr w:rsidRPr="001140FA" w:rsidR="00F21F3A" w:rsidTr="7B1DB948" w14:paraId="068AA13C"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FDDC607" w14:textId="77777777">
            <w:r w:rsidRPr="00F21F3A">
              <w:t>WEASD</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2A02E684" w14:textId="77777777">
            <w:r w:rsidRPr="00F21F3A">
              <w:t>WEASD_0_SFC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4C52260D" w14:textId="77777777">
            <w:pPr>
              <w:rPr>
                <w:lang w:val="es-ES_tradnl"/>
              </w:rPr>
            </w:pPr>
            <w:r w:rsidRPr="00DE0E06">
              <w:rPr>
                <w:lang w:val="es-ES_tradnl"/>
              </w:rPr>
              <w:t>Equivalente de Agua de la Profundidad de Nieve Acumulada [kg/m²]. Indica la cantidad de agua contenida en la nieve acumulada.</w:t>
            </w:r>
          </w:p>
        </w:tc>
      </w:tr>
      <w:tr w:rsidRPr="001140FA" w:rsidR="00F21F3A" w:rsidTr="7B1DB948" w14:paraId="23974E1A"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F582C7A" w14:textId="77777777">
            <w:r w:rsidRPr="00F21F3A">
              <w:t>SNOD</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4AF0835" w14:textId="77777777">
            <w:r w:rsidRPr="00F21F3A">
              <w:t>SNOD_0_SFC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09DAA276" w14:textId="77777777">
            <w:pPr>
              <w:rPr>
                <w:lang w:val="es-ES_tradnl"/>
              </w:rPr>
            </w:pPr>
            <w:r w:rsidRPr="00DE0E06">
              <w:rPr>
                <w:lang w:val="es-ES_tradnl"/>
              </w:rPr>
              <w:t>Profundidad de Nieve [m]. Mide la profundidad de la capa de nieve en el área de interés.</w:t>
            </w:r>
          </w:p>
        </w:tc>
      </w:tr>
      <w:tr w:rsidRPr="001140FA" w:rsidR="00F21F3A" w:rsidTr="7B1DB948" w14:paraId="22011CBD"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E9C0EFD" w14:textId="77777777">
            <w:r w:rsidRPr="00F21F3A">
              <w:t>DPT</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3F7EE0E" w14:textId="77777777">
            <w:r w:rsidRPr="00F21F3A">
              <w:t>DPT_2_HTGL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19746987" w14:textId="77777777">
            <w:pPr>
              <w:rPr>
                <w:lang w:val="es-ES_tradnl"/>
              </w:rPr>
            </w:pPr>
            <w:r w:rsidRPr="00DE0E06">
              <w:rPr>
                <w:lang w:val="es-ES_tradnl"/>
              </w:rPr>
              <w:t>Temperatura del Punto de Rocío [K]. La temperatura a la cual el aire se satura con humedad, causando la formación de rocío.</w:t>
            </w:r>
          </w:p>
        </w:tc>
      </w:tr>
      <w:tr w:rsidRPr="001140FA" w:rsidR="00F21F3A" w:rsidTr="7B1DB948" w14:paraId="2C773BBE"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1FB83715" w14:textId="77777777">
            <w:pPr>
              <w:rPr>
                <w:lang w:val="es-ES"/>
              </w:rPr>
            </w:pPr>
            <w:r w:rsidRPr="5E5678E7">
              <w:rPr>
                <w:lang w:val="es-ES"/>
              </w:rPr>
              <w:t xml:space="preserve">var255: 0-10 cm </w:t>
            </w:r>
            <w:proofErr w:type="spellStart"/>
            <w:r w:rsidRPr="5E5678E7">
              <w:rPr>
                <w:lang w:val="es-ES"/>
              </w:rPr>
              <w:t>down</w:t>
            </w:r>
            <w:proofErr w:type="spellEnd"/>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925F1D9" w14:textId="77777777">
            <w:r w:rsidRPr="00DE0E06">
              <w:t>var255 of table 3 of center 7_0_10_DBLY</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3FBC0E23" w14:textId="77777777">
            <w:pPr>
              <w:rPr>
                <w:lang w:val="es-ES_tradnl"/>
              </w:rPr>
            </w:pPr>
            <w:r w:rsidRPr="00DE0E06">
              <w:rPr>
                <w:lang w:val="es-ES_tradnl"/>
              </w:rPr>
              <w:t>Humedad Volumétrica del Suelo (no Congelada) [Proporción] a 0-0.1 m debajo de la superficie.</w:t>
            </w:r>
          </w:p>
        </w:tc>
      </w:tr>
      <w:tr w:rsidRPr="001140FA" w:rsidR="00F21F3A" w:rsidTr="7B1DB948" w14:paraId="58B36371"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753BB87E" w14:textId="77777777">
            <w:pPr>
              <w:rPr>
                <w:lang w:val="es-ES"/>
              </w:rPr>
            </w:pPr>
            <w:r w:rsidRPr="5E5678E7">
              <w:rPr>
                <w:lang w:val="es-ES"/>
              </w:rPr>
              <w:t xml:space="preserve">var255: 10-40 cm </w:t>
            </w:r>
            <w:proofErr w:type="spellStart"/>
            <w:r w:rsidRPr="5E5678E7">
              <w:rPr>
                <w:lang w:val="es-ES"/>
              </w:rPr>
              <w:t>down</w:t>
            </w:r>
            <w:proofErr w:type="spellEnd"/>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F21BD20" w14:textId="77777777">
            <w:r w:rsidRPr="00DE0E06">
              <w:t>var255 of table 3 of center 7_10_40_DBLY</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1C613823" w14:textId="77777777">
            <w:pPr>
              <w:rPr>
                <w:lang w:val="es-ES_tradnl"/>
              </w:rPr>
            </w:pPr>
            <w:r w:rsidRPr="00DE0E06">
              <w:rPr>
                <w:lang w:val="es-ES_tradnl"/>
              </w:rPr>
              <w:t>Humedad Volumétrica del Suelo (no Congelada) [Proporción] a 0.1-0.4 m debajo de la superficie.</w:t>
            </w:r>
          </w:p>
        </w:tc>
      </w:tr>
      <w:tr w:rsidRPr="001140FA" w:rsidR="00F21F3A" w:rsidTr="7B1DB948" w14:paraId="5DEEDACB"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74FABFE3" w14:textId="77777777">
            <w:pPr>
              <w:rPr>
                <w:lang w:val="es-ES"/>
              </w:rPr>
            </w:pPr>
            <w:r w:rsidRPr="5E5678E7">
              <w:rPr>
                <w:lang w:val="es-ES"/>
              </w:rPr>
              <w:t xml:space="preserve">var255: 40-100 cm </w:t>
            </w:r>
            <w:proofErr w:type="spellStart"/>
            <w:r w:rsidRPr="5E5678E7">
              <w:rPr>
                <w:lang w:val="es-ES"/>
              </w:rPr>
              <w:t>down</w:t>
            </w:r>
            <w:proofErr w:type="spellEnd"/>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2A05F80" w14:textId="77777777">
            <w:r w:rsidRPr="00DE0E06">
              <w:t>var255 of table 3 of center 7_40_100_DBLY</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6D7C8B09" w14:textId="77777777">
            <w:pPr>
              <w:rPr>
                <w:lang w:val="es-ES_tradnl"/>
              </w:rPr>
            </w:pPr>
            <w:r w:rsidRPr="00DE0E06">
              <w:rPr>
                <w:lang w:val="es-ES_tradnl"/>
              </w:rPr>
              <w:t>Humedad Volumétrica del Suelo (no Congelada) [Proporción] a 0.4-1 m debajo de la superficie.</w:t>
            </w:r>
          </w:p>
        </w:tc>
      </w:tr>
      <w:tr w:rsidRPr="001140FA" w:rsidR="00F21F3A" w:rsidTr="7B1DB948" w14:paraId="611E6D53"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2F4C87C5" w14:textId="77777777">
            <w:pPr>
              <w:rPr>
                <w:lang w:val="es-ES"/>
              </w:rPr>
            </w:pPr>
            <w:r w:rsidRPr="5E5678E7">
              <w:rPr>
                <w:lang w:val="es-ES"/>
              </w:rPr>
              <w:t xml:space="preserve">var255: 100-200 cm </w:t>
            </w:r>
            <w:proofErr w:type="spellStart"/>
            <w:r w:rsidRPr="5E5678E7">
              <w:rPr>
                <w:lang w:val="es-ES"/>
              </w:rPr>
              <w:t>down</w:t>
            </w:r>
            <w:proofErr w:type="spellEnd"/>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26016B3B" w14:textId="77777777">
            <w:r w:rsidRPr="00DE0E06">
              <w:t>var255 of table 3 of center 7_100_200_DBLY</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1F7B8808" w14:textId="77777777">
            <w:pPr>
              <w:rPr>
                <w:lang w:val="es-ES_tradnl"/>
              </w:rPr>
            </w:pPr>
            <w:r w:rsidRPr="00DE0E06">
              <w:rPr>
                <w:lang w:val="es-ES_tradnl"/>
              </w:rPr>
              <w:t>Humedad Volumétrica del Suelo (no Congelada) [Proporción] a 1-2 m debajo de la superficie.</w:t>
            </w:r>
          </w:p>
        </w:tc>
      </w:tr>
      <w:tr w:rsidRPr="001140FA" w:rsidR="00F21F3A" w:rsidTr="7B1DB948" w14:paraId="7A572E19"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75501DC" w14:textId="77777777">
            <w:r w:rsidRPr="00F21F3A">
              <w:t>TMP</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33546AA" w14:textId="77777777">
            <w:r w:rsidRPr="00F21F3A">
              <w:t>TMP_2_HTGL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6DE4B741" w14:textId="77777777">
            <w:pPr>
              <w:rPr>
                <w:lang w:val="es-ES_tradnl"/>
              </w:rPr>
            </w:pPr>
            <w:r w:rsidRPr="00DE0E06">
              <w:rPr>
                <w:lang w:val="es-ES_tradnl"/>
              </w:rPr>
              <w:t>Temperatura [K]. La temperatura del aire a una altura de 2 metros sobre el suelo.</w:t>
            </w:r>
          </w:p>
        </w:tc>
      </w:tr>
      <w:tr w:rsidRPr="001140FA" w:rsidR="00F21F3A" w:rsidTr="7B1DB948" w14:paraId="6E76C452"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D906E16" w14:textId="77777777">
            <w:r w:rsidRPr="00F21F3A">
              <w:t>PEVPR</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28DC4FAF" w14:textId="77777777">
            <w:r w:rsidRPr="00F21F3A">
              <w:t>PEVPR_0_SFC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26E9B2A2" w14:textId="77777777">
            <w:pPr>
              <w:rPr>
                <w:lang w:val="es-ES_tradnl"/>
              </w:rPr>
            </w:pPr>
            <w:r w:rsidRPr="00DE0E06">
              <w:rPr>
                <w:lang w:val="es-ES_tradnl"/>
              </w:rPr>
              <w:t>Tasa de Evaporación Potencial [W/m²]. La cantidad de energía disponible para la evaporación en el área de estudio.</w:t>
            </w:r>
          </w:p>
        </w:tc>
      </w:tr>
      <w:tr w:rsidRPr="001140FA" w:rsidR="00F21F3A" w:rsidTr="7B1DB948" w14:paraId="1C5BE7BB"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D5664F7" w14:textId="77777777">
            <w:r w:rsidRPr="00F21F3A">
              <w:t>DSWRF</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66C3637" w14:textId="77777777">
            <w:r w:rsidRPr="00F21F3A">
              <w:t>DSWRF_0_SFC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1068B7B2" w14:textId="77777777">
            <w:pPr>
              <w:rPr>
                <w:lang w:val="es-ES_tradnl"/>
              </w:rPr>
            </w:pPr>
            <w:r w:rsidRPr="00DE0E06">
              <w:rPr>
                <w:lang w:val="es-ES_tradnl"/>
              </w:rPr>
              <w:t>Flujo de Radiación Solar Descendente [W/m²] acumulado en las últimas 6 horas. Indica la cantidad total de radiación solar que ha llegado a la superficie.</w:t>
            </w:r>
          </w:p>
        </w:tc>
      </w:tr>
      <w:tr w:rsidRPr="00F21F3A" w:rsidR="00F21F3A" w:rsidTr="7B1DB948" w14:paraId="6C8B0914"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CD5B007" w14:textId="77777777">
            <w:r w:rsidRPr="00F21F3A">
              <w:t>DLWRF</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CCEADC4" w14:textId="77777777">
            <w:r w:rsidRPr="00F21F3A">
              <w:t>DLWRF_0_SFC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1FED455F" w14:textId="77777777">
            <w:r w:rsidRPr="00DE0E06">
              <w:rPr>
                <w:lang w:val="es-ES_tradnl"/>
              </w:rPr>
              <w:t xml:space="preserve">Flujo de Radiación Infrarroja Descendente [W/m²] acumulado en las últimas 6 horas. </w:t>
            </w:r>
            <w:r w:rsidRPr="00F21F3A">
              <w:t xml:space="preserve">Mide la </w:t>
            </w:r>
            <w:proofErr w:type="spellStart"/>
            <w:r w:rsidRPr="00F21F3A">
              <w:t>radiación</w:t>
            </w:r>
            <w:proofErr w:type="spellEnd"/>
            <w:r w:rsidRPr="00F21F3A">
              <w:t xml:space="preserve"> </w:t>
            </w:r>
            <w:proofErr w:type="spellStart"/>
            <w:r w:rsidRPr="00F21F3A">
              <w:t>infrarroja</w:t>
            </w:r>
            <w:proofErr w:type="spellEnd"/>
            <w:r w:rsidRPr="00F21F3A">
              <w:t xml:space="preserve"> que </w:t>
            </w:r>
            <w:proofErr w:type="spellStart"/>
            <w:r w:rsidRPr="00F21F3A">
              <w:t>llega</w:t>
            </w:r>
            <w:proofErr w:type="spellEnd"/>
            <w:r w:rsidRPr="00F21F3A">
              <w:t xml:space="preserve"> a la </w:t>
            </w:r>
            <w:proofErr w:type="spellStart"/>
            <w:r w:rsidRPr="00F21F3A">
              <w:t>superficie</w:t>
            </w:r>
            <w:proofErr w:type="spellEnd"/>
            <w:r w:rsidRPr="00F21F3A">
              <w:t>.</w:t>
            </w:r>
          </w:p>
        </w:tc>
      </w:tr>
      <w:tr w:rsidRPr="001140FA" w:rsidR="00F21F3A" w:rsidTr="7B1DB948" w14:paraId="29BD97E2"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2CE82D9E" w14:textId="77777777">
            <w:r w:rsidRPr="00F21F3A">
              <w:t>USWRF</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22AC8DC" w14:textId="77777777">
            <w:r w:rsidRPr="00F21F3A">
              <w:t>USWRF_0_SFC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1E687E2F" w14:textId="77777777">
            <w:pPr>
              <w:rPr>
                <w:lang w:val="es-ES_tradnl"/>
              </w:rPr>
            </w:pPr>
            <w:r w:rsidRPr="00DE0E06">
              <w:rPr>
                <w:lang w:val="es-ES_tradnl"/>
              </w:rPr>
              <w:t>Flujo de Radiación Solar Ascendente [W/m²] acumulado en las últimas 6 horas. Representa la radiación solar que ha sido reflejada hacia arriba desde la superficie.</w:t>
            </w:r>
          </w:p>
        </w:tc>
      </w:tr>
      <w:tr w:rsidRPr="001140FA" w:rsidR="00F21F3A" w:rsidTr="7B1DB948" w14:paraId="329B4E03"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9788587" w14:textId="77777777">
            <w:r w:rsidRPr="00F21F3A">
              <w:t>ULWRF</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FA7705F" w14:textId="77777777">
            <w:r w:rsidRPr="00F21F3A">
              <w:t>ULWRF_0_SFC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658ECEAA" w14:textId="77777777">
            <w:pPr>
              <w:rPr>
                <w:lang w:val="es-ES_tradnl"/>
              </w:rPr>
            </w:pPr>
            <w:r w:rsidRPr="00DE0E06">
              <w:rPr>
                <w:lang w:val="es-ES_tradnl"/>
              </w:rPr>
              <w:t>Flujo de Radiación Infrarroja Ascendente [W/m²] acumulado en las últimas 6 horas. Mide la radiación infrarroja emitida desde la superficie hacia el espacio.</w:t>
            </w:r>
          </w:p>
        </w:tc>
      </w:tr>
      <w:tr w:rsidRPr="001140FA" w:rsidR="00F21F3A" w:rsidTr="7B1DB948" w14:paraId="4BB6B117"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B0CA568" w14:textId="77777777">
            <w:r w:rsidRPr="00F21F3A">
              <w:t>UGRD</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F3231DD" w14:textId="77777777">
            <w:r w:rsidRPr="00F21F3A">
              <w:t>UGRD_10_HTGL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43AFD622" w14:textId="77777777">
            <w:pPr>
              <w:rPr>
                <w:lang w:val="es-ES_tradnl"/>
              </w:rPr>
            </w:pPr>
            <w:r w:rsidRPr="00DE0E06">
              <w:rPr>
                <w:lang w:val="es-ES_tradnl"/>
              </w:rPr>
              <w:t>Componente U del Viento [m/s] a 10 metros sobre el suelo. Mide la velocidad del viento en la dirección este-oeste.</w:t>
            </w:r>
          </w:p>
        </w:tc>
      </w:tr>
      <w:tr w:rsidRPr="001140FA" w:rsidR="00F21F3A" w:rsidTr="7B1DB948" w14:paraId="7787F620"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3AB497EC" w14:textId="77777777">
            <w:r w:rsidRPr="00F21F3A">
              <w:t>VGRD</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3D350709" w14:textId="77777777">
            <w:r w:rsidRPr="00F21F3A">
              <w:t>VGRD_10_HTGL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365BB6FE" w14:textId="77777777">
            <w:pPr>
              <w:rPr>
                <w:lang w:val="es-ES_tradnl"/>
              </w:rPr>
            </w:pPr>
            <w:r w:rsidRPr="00DE0E06">
              <w:rPr>
                <w:lang w:val="es-ES_tradnl"/>
              </w:rPr>
              <w:t>Componente V del Viento [m/s] a 10 metros sobre el suelo. Mide la velocidad del viento en la dirección norte-sur.</w:t>
            </w:r>
          </w:p>
        </w:tc>
      </w:tr>
      <w:tr w:rsidRPr="001140FA" w:rsidR="00F21F3A" w:rsidTr="7B1DB948" w14:paraId="61898498"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35FA313F" w14:textId="77777777">
            <w:r w:rsidRPr="00F21F3A">
              <w:t>PRES</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A400F08" w14:textId="77777777">
            <w:r w:rsidRPr="00F21F3A">
              <w:t>PRES_0_SFC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668D9B3E" w14:textId="77777777">
            <w:pPr>
              <w:rPr>
                <w:lang w:val="es-ES_tradnl"/>
              </w:rPr>
            </w:pPr>
            <w:r w:rsidRPr="7B1DB948">
              <w:rPr>
                <w:lang w:val="es-ES"/>
              </w:rPr>
              <w:t>Presión [</w:t>
            </w:r>
            <w:proofErr w:type="spellStart"/>
            <w:r w:rsidRPr="7B1DB948">
              <w:rPr>
                <w:lang w:val="es-ES"/>
              </w:rPr>
              <w:t>Pa</w:t>
            </w:r>
            <w:proofErr w:type="spellEnd"/>
            <w:r w:rsidRPr="7B1DB948">
              <w:rPr>
                <w:lang w:val="es-ES"/>
              </w:rPr>
              <w:t>]. La presión atmosférica en la superficie del suelo.</w:t>
            </w:r>
          </w:p>
        </w:tc>
      </w:tr>
      <w:tr w:rsidRPr="001140FA" w:rsidR="00F21F3A" w:rsidTr="7B1DB948" w14:paraId="559A475D"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73B0AAB6" w14:textId="77777777">
            <w:r w:rsidRPr="00F21F3A">
              <w:t>VIS</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B91ECBF" w14:textId="77777777">
            <w:r w:rsidRPr="00F21F3A">
              <w:t>VIS_0_SFC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5E5678E7" w:rsidRDefault="00F21F3A" w14:paraId="08343322" w14:textId="77777777">
            <w:pPr>
              <w:rPr>
                <w:lang w:val="es-ES"/>
              </w:rPr>
            </w:pPr>
            <w:r w:rsidRPr="5E5678E7">
              <w:rPr>
                <w:lang w:val="es-ES"/>
              </w:rPr>
              <w:t>Visibilidad [m]. La distancia máxima a la que un objeto o punto puede ser claramente visto.</w:t>
            </w:r>
          </w:p>
        </w:tc>
      </w:tr>
      <w:tr w:rsidRPr="001140FA" w:rsidR="00F21F3A" w:rsidTr="7B1DB948" w14:paraId="49048252"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1AB0947A" w14:textId="77777777">
            <w:r w:rsidRPr="00F21F3A">
              <w:t>LHTFL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33CD00F" w14:textId="77777777">
            <w:r w:rsidRPr="00F21F3A">
              <w:t>LHTFL_0_SFC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4F068AB8" w14:textId="77777777">
            <w:pPr>
              <w:rPr>
                <w:lang w:val="es-ES_tradnl"/>
              </w:rPr>
            </w:pPr>
            <w:r w:rsidRPr="00DE0E06">
              <w:rPr>
                <w:lang w:val="es-ES_tradnl"/>
              </w:rPr>
              <w:t>Flujo Neto de Calor Latente [W/m²] acumulado en las últimas 6 horas. La cantidad de energía transportada en forma de calor latente durante el período.</w:t>
            </w:r>
          </w:p>
        </w:tc>
      </w:tr>
      <w:tr w:rsidRPr="001140FA" w:rsidR="00F21F3A" w:rsidTr="7B1DB948" w14:paraId="56AE92EF"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D086D96" w14:textId="77777777">
            <w:r w:rsidRPr="00F21F3A">
              <w:t>SHTFL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5760FF9D" w14:textId="77777777">
            <w:r w:rsidRPr="00F21F3A">
              <w:t>SHTFL_0_SFC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3F3B07FF" w14:textId="77777777">
            <w:pPr>
              <w:rPr>
                <w:lang w:val="es-ES_tradnl"/>
              </w:rPr>
            </w:pPr>
            <w:r w:rsidRPr="00DE0E06">
              <w:rPr>
                <w:lang w:val="es-ES_tradnl"/>
              </w:rPr>
              <w:t>Flujo Neto de Calor Sensible [W/m²] acumulado en las últimas 6 horas. La cantidad de energía transportada en forma de calor sensible durante el período.</w:t>
            </w:r>
          </w:p>
        </w:tc>
      </w:tr>
      <w:tr w:rsidRPr="001140FA" w:rsidR="00F21F3A" w:rsidTr="7B1DB948" w14:paraId="4E0F823C"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0247B7BD" w14:textId="77777777">
            <w:r w:rsidRPr="00F21F3A">
              <w:t>FLDCP</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14608A21" w14:textId="77777777">
            <w:r w:rsidRPr="00F21F3A">
              <w:t>FLDCP_0_SFC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569FDDDE" w14:textId="77777777">
            <w:pPr>
              <w:rPr>
                <w:lang w:val="es-ES_tradnl"/>
              </w:rPr>
            </w:pPr>
            <w:r w:rsidRPr="00DE0E06">
              <w:rPr>
                <w:lang w:val="es-ES_tradnl"/>
              </w:rPr>
              <w:t>Capacidad de Campo [Fracción]. La máxima cantidad de agua que el suelo puede retener contra la gravedad.</w:t>
            </w:r>
          </w:p>
        </w:tc>
      </w:tr>
      <w:tr w:rsidRPr="001140FA" w:rsidR="00F21F3A" w:rsidTr="7B1DB948" w14:paraId="31F76D8E" w14:textId="77777777">
        <w:trPr>
          <w:trHeight w:val="780"/>
          <w:tblCellSpacing w:w="15" w:type="dxa"/>
        </w:trPr>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440429EA" w14:textId="77777777">
            <w:r w:rsidRPr="00F21F3A">
              <w:t>HPBL</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F21F3A" w:rsidR="00F21F3A" w:rsidP="00F21F3A" w:rsidRDefault="00F21F3A" w14:paraId="6EC8C1FC" w14:textId="77777777">
            <w:r w:rsidRPr="00F21F3A">
              <w:t>HPBL_0_SFC</w:t>
            </w:r>
          </w:p>
        </w:tc>
        <w:tc>
          <w:tcPr>
            <w:tcW w:w="0" w:type="auto"/>
            <w:tcBorders>
              <w:top w:val="single" w:color="DADCE0" w:sz="6" w:space="0"/>
              <w:left w:val="nil"/>
              <w:bottom w:val="nil"/>
              <w:right w:val="nil"/>
            </w:tcBorders>
            <w:tcMar>
              <w:top w:w="240" w:type="dxa"/>
              <w:left w:w="240" w:type="dxa"/>
              <w:bottom w:w="240" w:type="dxa"/>
              <w:right w:w="240" w:type="dxa"/>
            </w:tcMar>
            <w:vAlign w:val="center"/>
            <w:hideMark/>
          </w:tcPr>
          <w:p w:rsidRPr="00DE0E06" w:rsidR="00F21F3A" w:rsidP="00F21F3A" w:rsidRDefault="00F21F3A" w14:paraId="26C6C16E" w14:textId="77777777">
            <w:pPr>
              <w:rPr>
                <w:lang w:val="es-ES_tradnl"/>
              </w:rPr>
            </w:pPr>
            <w:r w:rsidRPr="00DE0E06">
              <w:rPr>
                <w:lang w:val="es-ES_tradnl"/>
              </w:rPr>
              <w:t>Altura de la Capa Fronteriza Planetaria [m]. La altura de la capa de la atmósfera que se mezcla debido a la turbulencia.</w:t>
            </w:r>
          </w:p>
        </w:tc>
      </w:tr>
    </w:tbl>
    <w:p w:rsidR="00475152" w:rsidP="00F21F3A" w:rsidRDefault="00475152" w14:paraId="1C364654" w14:textId="77777777">
      <w:pPr>
        <w:rPr>
          <w:ins w:author="Díaz Madero, Ana" w:date="2024-09-11T09:30:00Z" w16du:dateUtc="2024-09-11T07:30:00Z" w:id="121"/>
          <w:lang w:val="es-ES_tradnl"/>
        </w:rPr>
      </w:pPr>
    </w:p>
    <w:p w:rsidRPr="00475152" w:rsidR="00475152" w:rsidP="00475152" w:rsidRDefault="00475152" w14:paraId="5D759198" w14:textId="77777777">
      <w:pPr>
        <w:rPr>
          <w:ins w:author="Díaz Madero, Ana" w:date="2024-09-11T09:30:00Z" w:id="122"/>
          <w:b/>
        </w:rPr>
      </w:pPr>
      <w:proofErr w:type="spellStart"/>
      <w:ins w:author="Díaz Madero, Ana" w:date="2024-09-11T09:30:00Z" w:id="123">
        <w:r w:rsidRPr="00475152">
          <w:rPr>
            <w:b/>
          </w:rPr>
          <w:t>Estructura</w:t>
        </w:r>
        <w:proofErr w:type="spellEnd"/>
        <w:r w:rsidRPr="00475152">
          <w:rPr>
            <w:b/>
          </w:rPr>
          <w:t xml:space="preserve"> dataset</w:t>
        </w:r>
      </w:ins>
    </w:p>
    <w:p w:rsidRPr="00475152" w:rsidR="00475152" w:rsidP="00475152" w:rsidRDefault="00475152" w14:paraId="025F5CE6" w14:textId="77777777">
      <w:pPr>
        <w:rPr>
          <w:ins w:author="Díaz Madero, Ana" w:date="2024-09-11T09:30:00Z" w:id="124"/>
        </w:rPr>
      </w:pPr>
      <w:proofErr w:type="spellStart"/>
      <w:ins w:author="Díaz Madero, Ana" w:date="2024-09-11T09:30:00Z" w:id="125">
        <w:r w:rsidRPr="00475152">
          <w:t>Contamos</w:t>
        </w:r>
        <w:proofErr w:type="spellEnd"/>
        <w:r w:rsidRPr="00475152">
          <w:t xml:space="preserve"> con cuatro variables </w:t>
        </w:r>
        <w:proofErr w:type="spellStart"/>
        <w:r w:rsidRPr="00475152">
          <w:t>más</w:t>
        </w:r>
        <w:proofErr w:type="spellEnd"/>
        <w:r w:rsidRPr="00475152">
          <w:t xml:space="preserve"> que </w:t>
        </w:r>
        <w:proofErr w:type="spellStart"/>
        <w:r w:rsidRPr="00475152">
          <w:t>determinan</w:t>
        </w:r>
        <w:proofErr w:type="spellEnd"/>
        <w:r w:rsidRPr="00475152">
          <w:t xml:space="preserve"> la </w:t>
        </w:r>
        <w:proofErr w:type="spellStart"/>
        <w:r w:rsidRPr="00475152">
          <w:t>estructura</w:t>
        </w:r>
        <w:proofErr w:type="spellEnd"/>
        <w:r w:rsidRPr="00475152">
          <w:t xml:space="preserve"> del data set; </w:t>
        </w:r>
        <w:proofErr w:type="spellStart"/>
        <w:r w:rsidRPr="00475152">
          <w:t>estas</w:t>
        </w:r>
        <w:proofErr w:type="spellEnd"/>
        <w:r w:rsidRPr="00475152">
          <w:t xml:space="preserve"> </w:t>
        </w:r>
        <w:proofErr w:type="spellStart"/>
        <w:r w:rsidRPr="00475152">
          <w:t>pueden</w:t>
        </w:r>
        <w:proofErr w:type="spellEnd"/>
        <w:r w:rsidRPr="00475152">
          <w:t xml:space="preserve"> ser </w:t>
        </w:r>
        <w:proofErr w:type="spellStart"/>
        <w:r w:rsidRPr="00475152">
          <w:t>consideradas</w:t>
        </w:r>
        <w:proofErr w:type="spellEnd"/>
        <w:r w:rsidRPr="00475152">
          <w:t xml:space="preserve"> </w:t>
        </w:r>
        <w:proofErr w:type="spellStart"/>
        <w:r w:rsidRPr="00475152">
          <w:t>como</w:t>
        </w:r>
        <w:proofErr w:type="spellEnd"/>
        <w:r w:rsidRPr="00475152">
          <w:t xml:space="preserve"> </w:t>
        </w:r>
        <w:proofErr w:type="spellStart"/>
        <w:r w:rsidRPr="00475152">
          <w:t>índices</w:t>
        </w:r>
        <w:proofErr w:type="spellEnd"/>
        <w:r w:rsidRPr="00475152">
          <w:t xml:space="preserve"> de las </w:t>
        </w:r>
        <w:proofErr w:type="spellStart"/>
        <w:r w:rsidRPr="00475152">
          <w:t>observaciones</w:t>
        </w:r>
        <w:proofErr w:type="spellEnd"/>
        <w:r w:rsidRPr="00475152">
          <w:t>.</w:t>
        </w:r>
      </w:ins>
    </w:p>
    <w:p w:rsidRPr="00475152" w:rsidR="00475152" w:rsidP="00475152" w:rsidRDefault="00475152" w14:paraId="1F7B8D84" w14:textId="77777777">
      <w:pPr>
        <w:numPr>
          <w:ilvl w:val="0"/>
          <w:numId w:val="11"/>
        </w:numPr>
        <w:rPr>
          <w:ins w:author="Díaz Madero, Ana" w:date="2024-09-11T09:30:00Z" w:id="126"/>
        </w:rPr>
      </w:pPr>
      <w:ins w:author="Díaz Madero, Ana" w:date="2024-09-11T09:30:00Z" w:id="127">
        <w:r w:rsidRPr="00475152">
          <w:t>La variable time </w:t>
        </w:r>
        <w:proofErr w:type="spellStart"/>
        <w:r w:rsidRPr="00475152">
          <w:t>señala</w:t>
        </w:r>
        <w:proofErr w:type="spellEnd"/>
        <w:r w:rsidRPr="00475152">
          <w:t xml:space="preserve"> </w:t>
        </w:r>
        <w:proofErr w:type="spellStart"/>
        <w:r w:rsidRPr="00475152">
          <w:t>el</w:t>
        </w:r>
        <w:proofErr w:type="spellEnd"/>
        <w:r w:rsidRPr="00475152">
          <w:t xml:space="preserve"> día </w:t>
        </w:r>
        <w:proofErr w:type="spellStart"/>
        <w:r w:rsidRPr="00475152">
          <w:t>en</w:t>
        </w:r>
        <w:proofErr w:type="spellEnd"/>
        <w:r w:rsidRPr="00475152">
          <w:t xml:space="preserve"> </w:t>
        </w:r>
        <w:proofErr w:type="spellStart"/>
        <w:r w:rsidRPr="00475152">
          <w:t>el</w:t>
        </w:r>
        <w:proofErr w:type="spellEnd"/>
        <w:r w:rsidRPr="00475152">
          <w:t xml:space="preserve"> </w:t>
        </w:r>
        <w:proofErr w:type="spellStart"/>
        <w:r w:rsidRPr="00475152">
          <w:t>cual</w:t>
        </w:r>
        <w:proofErr w:type="spellEnd"/>
        <w:r w:rsidRPr="00475152">
          <w:t xml:space="preserve"> se ha </w:t>
        </w:r>
        <w:proofErr w:type="spellStart"/>
        <w:r w:rsidRPr="00475152">
          <w:t>llevado</w:t>
        </w:r>
        <w:proofErr w:type="spellEnd"/>
        <w:r w:rsidRPr="00475152">
          <w:t xml:space="preserve"> </w:t>
        </w:r>
        <w:proofErr w:type="spellStart"/>
        <w:r w:rsidRPr="00475152">
          <w:t>acabo</w:t>
        </w:r>
        <w:proofErr w:type="spellEnd"/>
        <w:r w:rsidRPr="00475152">
          <w:t xml:space="preserve"> la </w:t>
        </w:r>
        <w:proofErr w:type="spellStart"/>
        <w:r w:rsidRPr="00475152">
          <w:t>predicción</w:t>
        </w:r>
        <w:proofErr w:type="spellEnd"/>
        <w:r w:rsidRPr="00475152">
          <w:t xml:space="preserve">. </w:t>
        </w:r>
        <w:proofErr w:type="spellStart"/>
        <w:r w:rsidRPr="00475152">
          <w:t>Parte</w:t>
        </w:r>
        <w:proofErr w:type="spellEnd"/>
        <w:r w:rsidRPr="00475152">
          <w:t xml:space="preserve"> de la </w:t>
        </w:r>
        <w:proofErr w:type="spellStart"/>
        <w:r w:rsidRPr="00475152">
          <w:t>importancia</w:t>
        </w:r>
        <w:proofErr w:type="spellEnd"/>
        <w:r w:rsidRPr="00475152">
          <w:t xml:space="preserve"> de </w:t>
        </w:r>
        <w:proofErr w:type="spellStart"/>
        <w:r w:rsidRPr="00475152">
          <w:t>esta</w:t>
        </w:r>
        <w:proofErr w:type="spellEnd"/>
        <w:r w:rsidRPr="00475152">
          <w:t xml:space="preserve"> variable es que </w:t>
        </w:r>
        <w:proofErr w:type="spellStart"/>
        <w:r w:rsidRPr="00475152">
          <w:t>nos</w:t>
        </w:r>
        <w:proofErr w:type="spellEnd"/>
        <w:r w:rsidRPr="00475152">
          <w:t xml:space="preserve"> indica </w:t>
        </w:r>
        <w:proofErr w:type="spellStart"/>
        <w:r w:rsidRPr="00475152">
          <w:t>el</w:t>
        </w:r>
        <w:proofErr w:type="spellEnd"/>
        <w:r w:rsidRPr="00475152">
          <w:t xml:space="preserve"> </w:t>
        </w:r>
        <w:proofErr w:type="spellStart"/>
        <w:r w:rsidRPr="00475152">
          <w:t>plazo</w:t>
        </w:r>
        <w:proofErr w:type="spellEnd"/>
        <w:r w:rsidRPr="00475152">
          <w:t xml:space="preserve"> temporal de las </w:t>
        </w:r>
        <w:proofErr w:type="spellStart"/>
        <w:r w:rsidRPr="00475152">
          <w:t>mediciones</w:t>
        </w:r>
        <w:proofErr w:type="spellEnd"/>
        <w:r w:rsidRPr="00475152">
          <w:t xml:space="preserve"> </w:t>
        </w:r>
        <w:proofErr w:type="spellStart"/>
        <w:r w:rsidRPr="00475152">
          <w:t>meteorológicas</w:t>
        </w:r>
        <w:proofErr w:type="spellEnd"/>
        <w:r w:rsidRPr="00475152">
          <w:t xml:space="preserve"> que se </w:t>
        </w:r>
        <w:proofErr w:type="spellStart"/>
        <w:r w:rsidRPr="00475152">
          <w:t>han</w:t>
        </w:r>
        <w:proofErr w:type="spellEnd"/>
        <w:r w:rsidRPr="00475152">
          <w:t xml:space="preserve"> </w:t>
        </w:r>
        <w:proofErr w:type="spellStart"/>
        <w:r w:rsidRPr="00475152">
          <w:t>incluido</w:t>
        </w:r>
        <w:proofErr w:type="spellEnd"/>
        <w:r w:rsidRPr="00475152">
          <w:t xml:space="preserve"> </w:t>
        </w:r>
        <w:proofErr w:type="spellStart"/>
        <w:r w:rsidRPr="00475152">
          <w:t>en</w:t>
        </w:r>
        <w:proofErr w:type="spellEnd"/>
        <w:r w:rsidRPr="00475152">
          <w:t xml:space="preserve"> la </w:t>
        </w:r>
        <w:proofErr w:type="spellStart"/>
        <w:r w:rsidRPr="00475152">
          <w:t>predicción</w:t>
        </w:r>
        <w:proofErr w:type="spellEnd"/>
        <w:r w:rsidRPr="00475152">
          <w:t xml:space="preserve">. </w:t>
        </w:r>
        <w:proofErr w:type="spellStart"/>
        <w:r w:rsidRPr="00475152">
          <w:t>Contamos</w:t>
        </w:r>
        <w:proofErr w:type="spellEnd"/>
        <w:r w:rsidRPr="00475152">
          <w:t xml:space="preserve"> con </w:t>
        </w:r>
        <w:proofErr w:type="spellStart"/>
        <w:r w:rsidRPr="00475152">
          <w:t>observaciones</w:t>
        </w:r>
        <w:proofErr w:type="spellEnd"/>
        <w:r w:rsidRPr="00475152">
          <w:t xml:space="preserve"> de la variable time </w:t>
        </w:r>
        <w:proofErr w:type="spellStart"/>
        <w:r w:rsidRPr="00475152">
          <w:t>en</w:t>
        </w:r>
        <w:proofErr w:type="spellEnd"/>
        <w:r w:rsidRPr="00475152">
          <w:t xml:space="preserve"> </w:t>
        </w:r>
        <w:proofErr w:type="spellStart"/>
        <w:r w:rsidRPr="00475152">
          <w:t>el</w:t>
        </w:r>
        <w:proofErr w:type="spellEnd"/>
        <w:r w:rsidRPr="00475152">
          <w:t xml:space="preserve"> </w:t>
        </w:r>
        <w:proofErr w:type="spellStart"/>
        <w:r w:rsidRPr="00475152">
          <w:t>mismo</w:t>
        </w:r>
        <w:proofErr w:type="spellEnd"/>
        <w:r w:rsidRPr="00475152">
          <w:t xml:space="preserve"> </w:t>
        </w:r>
        <w:proofErr w:type="spellStart"/>
        <w:r w:rsidRPr="00475152">
          <w:t>plazo</w:t>
        </w:r>
        <w:proofErr w:type="spellEnd"/>
        <w:r w:rsidRPr="00475152">
          <w:t xml:space="preserve"> temporal que las </w:t>
        </w:r>
        <w:proofErr w:type="spellStart"/>
        <w:r w:rsidRPr="00475152">
          <w:t>mediciones</w:t>
        </w:r>
        <w:proofErr w:type="spellEnd"/>
        <w:r w:rsidRPr="00475152">
          <w:t xml:space="preserve"> de </w:t>
        </w:r>
        <w:proofErr w:type="spellStart"/>
        <w:r w:rsidRPr="00475152">
          <w:t>los</w:t>
        </w:r>
        <w:proofErr w:type="spellEnd"/>
        <w:r w:rsidRPr="00475152">
          <w:t xml:space="preserve"> </w:t>
        </w:r>
        <w:proofErr w:type="spellStart"/>
        <w:r w:rsidRPr="00475152">
          <w:t>caudales</w:t>
        </w:r>
        <w:proofErr w:type="spellEnd"/>
        <w:r w:rsidRPr="00475152">
          <w:t>.</w:t>
        </w:r>
      </w:ins>
    </w:p>
    <w:p w:rsidRPr="00475152" w:rsidR="00475152" w:rsidP="00475152" w:rsidRDefault="00475152" w14:paraId="61F0D001" w14:textId="77777777">
      <w:pPr>
        <w:numPr>
          <w:ilvl w:val="0"/>
          <w:numId w:val="11"/>
        </w:numPr>
        <w:rPr>
          <w:ins w:author="Díaz Madero, Ana" w:date="2024-09-11T09:30:00Z" w:id="128"/>
        </w:rPr>
      </w:pPr>
      <w:ins w:author="Díaz Madero, Ana" w:date="2024-09-11T09:30:00Z" w:id="129">
        <w:r w:rsidRPr="00475152">
          <w:t>La variable </w:t>
        </w:r>
        <w:proofErr w:type="spellStart"/>
        <w:r w:rsidRPr="00475152">
          <w:t>valid_time</w:t>
        </w:r>
        <w:proofErr w:type="spellEnd"/>
        <w:r w:rsidRPr="00475152">
          <w:t> </w:t>
        </w:r>
        <w:proofErr w:type="spellStart"/>
        <w:r w:rsidRPr="00475152">
          <w:t>señala</w:t>
        </w:r>
        <w:proofErr w:type="spellEnd"/>
        <w:r w:rsidRPr="00475152">
          <w:t xml:space="preserve"> para </w:t>
        </w:r>
        <w:proofErr w:type="spellStart"/>
        <w:r w:rsidRPr="00475152">
          <w:t>cuando</w:t>
        </w:r>
        <w:proofErr w:type="spellEnd"/>
        <w:r w:rsidRPr="00475152">
          <w:t xml:space="preserve"> es </w:t>
        </w:r>
        <w:proofErr w:type="spellStart"/>
        <w:r w:rsidRPr="00475152">
          <w:t>valida</w:t>
        </w:r>
        <w:proofErr w:type="spellEnd"/>
        <w:r w:rsidRPr="00475152">
          <w:t xml:space="preserve"> la </w:t>
        </w:r>
        <w:proofErr w:type="spellStart"/>
        <w:r w:rsidRPr="00475152">
          <w:t>predicción</w:t>
        </w:r>
        <w:proofErr w:type="spellEnd"/>
        <w:r w:rsidRPr="00475152">
          <w:t xml:space="preserve">. </w:t>
        </w:r>
        <w:proofErr w:type="spellStart"/>
        <w:r w:rsidRPr="00475152">
          <w:t>Cada</w:t>
        </w:r>
        <w:proofErr w:type="spellEnd"/>
        <w:r w:rsidRPr="00475152">
          <w:t xml:space="preserve"> valor de </w:t>
        </w:r>
        <w:proofErr w:type="spellStart"/>
        <w:r w:rsidRPr="00475152">
          <w:t>timeesta</w:t>
        </w:r>
        <w:proofErr w:type="spellEnd"/>
        <w:r w:rsidRPr="00475152">
          <w:t xml:space="preserve"> </w:t>
        </w:r>
        <w:proofErr w:type="spellStart"/>
        <w:r w:rsidRPr="00475152">
          <w:t>asociado</w:t>
        </w:r>
        <w:proofErr w:type="spellEnd"/>
        <w:r w:rsidRPr="00475152">
          <w:t xml:space="preserve"> a 8 </w:t>
        </w:r>
        <w:proofErr w:type="spellStart"/>
        <w:r w:rsidRPr="00475152">
          <w:t>valores</w:t>
        </w:r>
        <w:proofErr w:type="spellEnd"/>
        <w:r w:rsidRPr="00475152">
          <w:t xml:space="preserve"> de </w:t>
        </w:r>
        <w:proofErr w:type="spellStart"/>
        <w:r w:rsidRPr="00475152">
          <w:t>valid_time</w:t>
        </w:r>
        <w:proofErr w:type="spellEnd"/>
        <w:r w:rsidRPr="00475152">
          <w:t xml:space="preserve">. Es </w:t>
        </w:r>
        <w:proofErr w:type="spellStart"/>
        <w:r w:rsidRPr="00475152">
          <w:t>decir</w:t>
        </w:r>
        <w:proofErr w:type="spellEnd"/>
        <w:r w:rsidRPr="00475152">
          <w:t xml:space="preserve">, </w:t>
        </w:r>
        <w:proofErr w:type="spellStart"/>
        <w:r w:rsidRPr="00475152">
          <w:t>contamos</w:t>
        </w:r>
        <w:proofErr w:type="spellEnd"/>
        <w:r w:rsidRPr="00475152">
          <w:t xml:space="preserve"> con </w:t>
        </w:r>
        <w:proofErr w:type="spellStart"/>
        <w:r w:rsidRPr="00475152">
          <w:t>una</w:t>
        </w:r>
        <w:proofErr w:type="spellEnd"/>
        <w:r w:rsidRPr="00475152">
          <w:t xml:space="preserve"> </w:t>
        </w:r>
        <w:proofErr w:type="spellStart"/>
        <w:r w:rsidRPr="00475152">
          <w:t>predicción</w:t>
        </w:r>
        <w:proofErr w:type="spellEnd"/>
        <w:r w:rsidRPr="00475152">
          <w:t xml:space="preserve"> de las variables </w:t>
        </w:r>
        <w:proofErr w:type="spellStart"/>
        <w:r w:rsidRPr="00475152">
          <w:t>meteorológicas</w:t>
        </w:r>
        <w:proofErr w:type="spellEnd"/>
        <w:r w:rsidRPr="00475152">
          <w:t xml:space="preserve"> </w:t>
        </w:r>
        <w:proofErr w:type="spellStart"/>
        <w:r w:rsidRPr="00475152">
          <w:t>cada</w:t>
        </w:r>
        <w:proofErr w:type="spellEnd"/>
        <w:r w:rsidRPr="00475152">
          <w:t xml:space="preserve"> 6 horas, hasta </w:t>
        </w:r>
        <w:proofErr w:type="spellStart"/>
        <w:r w:rsidRPr="00475152">
          <w:t>llegar</w:t>
        </w:r>
        <w:proofErr w:type="spellEnd"/>
        <w:r w:rsidRPr="00475152">
          <w:t xml:space="preserve"> a la </w:t>
        </w:r>
        <w:proofErr w:type="spellStart"/>
        <w:r w:rsidRPr="00475152">
          <w:t>predicción</w:t>
        </w:r>
        <w:proofErr w:type="spellEnd"/>
        <w:r w:rsidRPr="00475152">
          <w:t xml:space="preserve"> a 48 horas. Se </w:t>
        </w:r>
        <w:proofErr w:type="spellStart"/>
        <w:r w:rsidRPr="00475152">
          <w:t>puede</w:t>
        </w:r>
        <w:proofErr w:type="spellEnd"/>
        <w:r w:rsidRPr="00475152">
          <w:t xml:space="preserve"> </w:t>
        </w:r>
        <w:proofErr w:type="spellStart"/>
        <w:r w:rsidRPr="00475152">
          <w:t>ver</w:t>
        </w:r>
        <w:proofErr w:type="spellEnd"/>
        <w:r w:rsidRPr="00475152">
          <w:t xml:space="preserve"> </w:t>
        </w:r>
        <w:proofErr w:type="spellStart"/>
        <w:r w:rsidRPr="00475152">
          <w:t>esta</w:t>
        </w:r>
        <w:proofErr w:type="spellEnd"/>
        <w:r w:rsidRPr="00475152">
          <w:t xml:space="preserve"> </w:t>
        </w:r>
        <w:proofErr w:type="spellStart"/>
        <w:r w:rsidRPr="00475152">
          <w:t>estructura</w:t>
        </w:r>
        <w:proofErr w:type="spellEnd"/>
        <w:r w:rsidRPr="00475152">
          <w:t xml:space="preserve"> </w:t>
        </w:r>
        <w:proofErr w:type="spellStart"/>
        <w:r w:rsidRPr="00475152">
          <w:t>en</w:t>
        </w:r>
        <w:proofErr w:type="spellEnd"/>
        <w:r w:rsidRPr="00475152">
          <w:t xml:space="preserve"> </w:t>
        </w:r>
        <w:proofErr w:type="spellStart"/>
        <w:r w:rsidRPr="00475152">
          <w:t>tabla</w:t>
        </w:r>
        <w:proofErr w:type="spellEnd"/>
        <w:r w:rsidRPr="00475152">
          <w:t xml:space="preserve"> </w:t>
        </w:r>
        <w:proofErr w:type="spellStart"/>
        <w:r w:rsidRPr="00475152">
          <w:t>abajo</w:t>
        </w:r>
        <w:proofErr w:type="spellEnd"/>
        <w:r w:rsidRPr="00475152">
          <w:t>.</w:t>
        </w:r>
      </w:ins>
    </w:p>
    <w:p w:rsidRPr="00475152" w:rsidR="00475152" w:rsidP="00475152" w:rsidRDefault="00475152" w14:paraId="6E68990B" w14:textId="77777777">
      <w:pPr>
        <w:numPr>
          <w:ilvl w:val="0"/>
          <w:numId w:val="11"/>
        </w:numPr>
        <w:rPr>
          <w:ins w:author="Díaz Madero, Ana" w:date="2024-09-11T09:30:00Z" w:id="130"/>
        </w:rPr>
      </w:pPr>
      <w:proofErr w:type="spellStart"/>
      <w:ins w:author="Díaz Madero, Ana" w:date="2024-09-11T09:30:00Z" w:id="131">
        <w:r w:rsidRPr="00475152">
          <w:t>Finalmente</w:t>
        </w:r>
        <w:proofErr w:type="spellEnd"/>
        <w:r w:rsidRPr="00475152">
          <w:t xml:space="preserve">, </w:t>
        </w:r>
        <w:proofErr w:type="spellStart"/>
        <w:r w:rsidRPr="00475152">
          <w:t>contamos</w:t>
        </w:r>
        <w:proofErr w:type="spellEnd"/>
        <w:r w:rsidRPr="00475152">
          <w:t xml:space="preserve"> con las variables de latitude y longitude, las </w:t>
        </w:r>
        <w:proofErr w:type="spellStart"/>
        <w:r w:rsidRPr="00475152">
          <w:t>cuales</w:t>
        </w:r>
        <w:proofErr w:type="spellEnd"/>
        <w:r w:rsidRPr="00475152">
          <w:t xml:space="preserve"> indican </w:t>
        </w:r>
        <w:proofErr w:type="spellStart"/>
        <w:r w:rsidRPr="00475152">
          <w:t>en</w:t>
        </w:r>
        <w:proofErr w:type="spellEnd"/>
        <w:r w:rsidRPr="00475152">
          <w:t xml:space="preserve"> que </w:t>
        </w:r>
        <w:proofErr w:type="spellStart"/>
        <w:r w:rsidRPr="00475152">
          <w:t>localización</w:t>
        </w:r>
        <w:proofErr w:type="spellEnd"/>
        <w:r w:rsidRPr="00475152">
          <w:t xml:space="preserve"> </w:t>
        </w:r>
        <w:proofErr w:type="spellStart"/>
        <w:r w:rsidRPr="00475152">
          <w:t>geográfica</w:t>
        </w:r>
        <w:proofErr w:type="spellEnd"/>
        <w:r w:rsidRPr="00475152">
          <w:t xml:space="preserve"> es </w:t>
        </w:r>
        <w:proofErr w:type="spellStart"/>
        <w:r w:rsidRPr="00475152">
          <w:t>válida</w:t>
        </w:r>
        <w:proofErr w:type="spellEnd"/>
        <w:r w:rsidRPr="00475152">
          <w:t xml:space="preserve"> la </w:t>
        </w:r>
        <w:proofErr w:type="spellStart"/>
        <w:r w:rsidRPr="00475152">
          <w:t>predicción</w:t>
        </w:r>
        <w:proofErr w:type="spellEnd"/>
        <w:r w:rsidRPr="00475152">
          <w:t xml:space="preserve">. Por </w:t>
        </w:r>
        <w:proofErr w:type="spellStart"/>
        <w:r w:rsidRPr="00475152">
          <w:t>cada</w:t>
        </w:r>
        <w:proofErr w:type="spellEnd"/>
        <w:r w:rsidRPr="00475152">
          <w:t xml:space="preserve"> </w:t>
        </w:r>
        <w:proofErr w:type="spellStart"/>
        <w:r w:rsidRPr="00475152">
          <w:t>predicción</w:t>
        </w:r>
        <w:proofErr w:type="spellEnd"/>
        <w:r w:rsidRPr="00475152">
          <w:t xml:space="preserve"> </w:t>
        </w:r>
        <w:proofErr w:type="spellStart"/>
        <w:r w:rsidRPr="00475152">
          <w:t>asociada</w:t>
        </w:r>
        <w:proofErr w:type="spellEnd"/>
        <w:r w:rsidRPr="00475152">
          <w:t xml:space="preserve"> a un valor de </w:t>
        </w:r>
        <w:proofErr w:type="spellStart"/>
        <w:r w:rsidRPr="00475152">
          <w:t>valid_time</w:t>
        </w:r>
        <w:proofErr w:type="spellEnd"/>
        <w:r w:rsidRPr="00475152">
          <w:t> </w:t>
        </w:r>
        <w:proofErr w:type="spellStart"/>
        <w:r w:rsidRPr="00475152">
          <w:t>tenemos</w:t>
        </w:r>
        <w:proofErr w:type="spellEnd"/>
        <w:r w:rsidRPr="00475152">
          <w:t xml:space="preserve"> </w:t>
        </w:r>
        <w:proofErr w:type="spellStart"/>
        <w:r w:rsidRPr="00475152">
          <w:t>observaciones</w:t>
        </w:r>
        <w:proofErr w:type="spellEnd"/>
        <w:r w:rsidRPr="00475152">
          <w:t xml:space="preserve"> de latitudes y longitudes que </w:t>
        </w:r>
        <w:proofErr w:type="spellStart"/>
        <w:r w:rsidRPr="00475152">
          <w:t>cubren</w:t>
        </w:r>
        <w:proofErr w:type="spellEnd"/>
        <w:r w:rsidRPr="00475152">
          <w:t xml:space="preserve"> la </w:t>
        </w:r>
        <w:proofErr w:type="spellStart"/>
        <w:r w:rsidRPr="00475152">
          <w:t>península</w:t>
        </w:r>
        <w:proofErr w:type="spellEnd"/>
        <w:r w:rsidRPr="00475152">
          <w:t xml:space="preserve"> </w:t>
        </w:r>
        <w:proofErr w:type="spellStart"/>
        <w:r w:rsidRPr="00475152">
          <w:t>ibérica</w:t>
        </w:r>
        <w:proofErr w:type="spellEnd"/>
        <w:r w:rsidRPr="00475152">
          <w:t xml:space="preserve"> (</w:t>
        </w:r>
        <w:proofErr w:type="spellStart"/>
        <w:r w:rsidRPr="00475152">
          <w:t>como</w:t>
        </w:r>
        <w:proofErr w:type="spellEnd"/>
        <w:r w:rsidRPr="00475152">
          <w:t xml:space="preserve"> se </w:t>
        </w:r>
        <w:proofErr w:type="spellStart"/>
        <w:r w:rsidRPr="00475152">
          <w:t>puede</w:t>
        </w:r>
        <w:proofErr w:type="spellEnd"/>
        <w:r w:rsidRPr="00475152">
          <w:t xml:space="preserve"> </w:t>
        </w:r>
        <w:proofErr w:type="spellStart"/>
        <w:r w:rsidRPr="00475152">
          <w:t>observar</w:t>
        </w:r>
        <w:proofErr w:type="spellEnd"/>
        <w:r w:rsidRPr="00475152">
          <w:t xml:space="preserve"> </w:t>
        </w:r>
        <w:proofErr w:type="spellStart"/>
        <w:r w:rsidRPr="00475152">
          <w:t>en</w:t>
        </w:r>
        <w:proofErr w:type="spellEnd"/>
        <w:r w:rsidRPr="00475152">
          <w:t xml:space="preserve"> </w:t>
        </w:r>
        <w:proofErr w:type="spellStart"/>
        <w:r w:rsidRPr="00475152">
          <w:t>el</w:t>
        </w:r>
        <w:proofErr w:type="spellEnd"/>
        <w:r w:rsidRPr="00475152">
          <w:t xml:space="preserve"> </w:t>
        </w:r>
        <w:proofErr w:type="spellStart"/>
        <w:r w:rsidRPr="00475152">
          <w:t>mapa</w:t>
        </w:r>
        <w:proofErr w:type="spellEnd"/>
        <w:r w:rsidRPr="00475152">
          <w:t xml:space="preserve"> de la </w:t>
        </w:r>
        <w:proofErr w:type="spellStart"/>
        <w:r w:rsidRPr="00475152">
          <w:t>sección</w:t>
        </w:r>
        <w:proofErr w:type="spellEnd"/>
        <w:r w:rsidRPr="00475152">
          <w:t xml:space="preserve"> de </w:t>
        </w:r>
        <w:r w:rsidRPr="00475152">
          <w:rPr>
            <w:b/>
          </w:rPr>
          <w:t>Overview</w:t>
        </w:r>
        <w:r w:rsidRPr="00475152">
          <w:t>).</w:t>
        </w:r>
      </w:ins>
    </w:p>
    <w:p w:rsidR="00475152" w:rsidP="00F21F3A" w:rsidRDefault="00FD3B77" w14:paraId="22DA32AA" w14:textId="55828249">
      <w:pPr>
        <w:rPr>
          <w:ins w:author="Díaz Madero, Ana" w:date="2024-09-11T09:34:00Z" w16du:dateUtc="2024-09-11T07:34:00Z" w:id="132"/>
          <w:lang w:val="es-ES"/>
        </w:rPr>
      </w:pPr>
      <w:ins w:author="Díaz Madero, Ana" w:date="2024-09-11T09:34:00Z" w:id="133">
        <w:r w:rsidRPr="26A96FEA">
          <w:rPr>
            <w:lang w:val="es-ES"/>
            <w:rPrChange w:author="Díaz Madero, Ana" w:date="2024-09-11T09:34:00Z" w16du:dateUtc="2024-09-11T07:34:00Z" w:id="134">
              <w:rPr/>
            </w:rPrChange>
          </w:rPr>
          <w:t>Por ejemplo, los datos asociados a time 2023-09-05 y a la </w:t>
        </w:r>
        <w:proofErr w:type="spellStart"/>
        <w:r w:rsidRPr="26A96FEA">
          <w:rPr>
            <w:lang w:val="es-ES"/>
            <w:rPrChange w:author="Díaz Madero, Ana" w:date="2024-09-11T09:34:00Z" w16du:dateUtc="2024-09-11T07:34:00Z" w:id="135">
              <w:rPr/>
            </w:rPrChange>
          </w:rPr>
          <w:t>latitude</w:t>
        </w:r>
        <w:proofErr w:type="spellEnd"/>
        <w:r w:rsidRPr="26A96FEA">
          <w:rPr>
            <w:lang w:val="es-ES"/>
            <w:rPrChange w:author="Díaz Madero, Ana" w:date="2024-09-11T09:34:00Z" w16du:dateUtc="2024-09-11T07:34:00Z" w:id="136">
              <w:rPr/>
            </w:rPrChange>
          </w:rPr>
          <w:t> 39.75 y la </w:t>
        </w:r>
        <w:proofErr w:type="spellStart"/>
        <w:r w:rsidRPr="26A96FEA">
          <w:rPr>
            <w:lang w:val="es-ES"/>
            <w:rPrChange w:author="Díaz Madero, Ana" w:date="2024-09-11T09:34:00Z" w16du:dateUtc="2024-09-11T07:34:00Z" w:id="137">
              <w:rPr/>
            </w:rPrChange>
          </w:rPr>
          <w:t>longitude</w:t>
        </w:r>
        <w:proofErr w:type="spellEnd"/>
        <w:r w:rsidRPr="26A96FEA">
          <w:rPr>
            <w:lang w:val="es-ES"/>
            <w:rPrChange w:author="Díaz Madero, Ana" w:date="2024-09-11T09:34:00Z" w16du:dateUtc="2024-09-11T07:34:00Z" w:id="138">
              <w:rPr/>
            </w:rPrChange>
          </w:rPr>
          <w:t> -2.25 tienen la siguiente estructura:</w:t>
        </w:r>
      </w:ins>
    </w:p>
    <w:p w:rsidRPr="002C1FD5" w:rsidR="002C1FD5" w:rsidP="002C1FD5" w:rsidRDefault="002C1FD5" w14:paraId="7A891476" w14:textId="77777777">
      <w:pPr>
        <w:rPr>
          <w:ins w:author="Díaz Madero, Ana" w:date="2024-09-11T09:34:00Z" w:id="139"/>
        </w:rPr>
      </w:pPr>
      <w:ins w:author="Díaz Madero, Ana" w:date="2024-09-11T09:34:00Z" w:id="140">
        <w:r w:rsidRPr="002C1FD5">
          <w:t xml:space="preserve">time, </w:t>
        </w:r>
        <w:proofErr w:type="spellStart"/>
        <w:r w:rsidRPr="002C1FD5">
          <w:t>valid_time</w:t>
        </w:r>
        <w:proofErr w:type="spellEnd"/>
        <w:r w:rsidRPr="002C1FD5">
          <w:t xml:space="preserve">, latitude, </w:t>
        </w:r>
        <w:proofErr w:type="gramStart"/>
        <w:r w:rsidRPr="002C1FD5">
          <w:t>longitude,APCP</w:t>
        </w:r>
        <w:proofErr w:type="gramEnd"/>
        <w:r w:rsidRPr="002C1FD5">
          <w:t>_0_SFC,...,HPBL_0_SFC</w:t>
        </w:r>
      </w:ins>
    </w:p>
    <w:p w:rsidRPr="002C1FD5" w:rsidR="002C1FD5" w:rsidP="002C1FD5" w:rsidRDefault="002C1FD5" w14:paraId="77E2EFD8" w14:textId="77777777">
      <w:pPr>
        <w:rPr>
          <w:ins w:author="Díaz Madero, Ana" w:date="2024-09-11T09:34:00Z" w:id="141"/>
        </w:rPr>
      </w:pPr>
      <w:ins w:author="Díaz Madero, Ana" w:date="2024-09-11T09:34:00Z" w:id="142">
        <w:r w:rsidRPr="002C1FD5">
          <w:t>2023-09-05 00:00:00,2023-09-05 00:06:00,39.</w:t>
        </w:r>
        <w:proofErr w:type="gramStart"/>
        <w:r w:rsidRPr="002C1FD5">
          <w:t>75,-</w:t>
        </w:r>
        <w:proofErr w:type="gramEnd"/>
        <w:r w:rsidRPr="002C1FD5">
          <w:t>2.25,0,...,0</w:t>
        </w:r>
      </w:ins>
    </w:p>
    <w:p w:rsidRPr="002C1FD5" w:rsidR="002C1FD5" w:rsidP="002C1FD5" w:rsidRDefault="002C1FD5" w14:paraId="581830C5" w14:textId="77777777">
      <w:pPr>
        <w:rPr>
          <w:ins w:author="Díaz Madero, Ana" w:date="2024-09-11T09:34:00Z" w:id="143"/>
        </w:rPr>
      </w:pPr>
      <w:ins w:author="Díaz Madero, Ana" w:date="2024-09-11T09:34:00Z" w:id="144">
        <w:r w:rsidRPr="002C1FD5">
          <w:t>2023-09-05 00:00:00,2023-09-05 00:12:00,39.</w:t>
        </w:r>
        <w:proofErr w:type="gramStart"/>
        <w:r w:rsidRPr="002C1FD5">
          <w:t>75,-</w:t>
        </w:r>
        <w:proofErr w:type="gramEnd"/>
        <w:r w:rsidRPr="002C1FD5">
          <w:t>2.25,0,...,0</w:t>
        </w:r>
      </w:ins>
    </w:p>
    <w:p w:rsidRPr="002C1FD5" w:rsidR="002C1FD5" w:rsidP="002C1FD5" w:rsidRDefault="002C1FD5" w14:paraId="3313E6C9" w14:textId="77777777">
      <w:pPr>
        <w:rPr>
          <w:ins w:author="Díaz Madero, Ana" w:date="2024-09-11T09:34:00Z" w:id="145"/>
        </w:rPr>
      </w:pPr>
      <w:ins w:author="Díaz Madero, Ana" w:date="2024-09-11T09:34:00Z" w:id="146">
        <w:r w:rsidRPr="002C1FD5">
          <w:t>2023-09-05 00:00:00,2023-09-05 00:18:00,39.</w:t>
        </w:r>
        <w:proofErr w:type="gramStart"/>
        <w:r w:rsidRPr="002C1FD5">
          <w:t>75,-</w:t>
        </w:r>
        <w:proofErr w:type="gramEnd"/>
        <w:r w:rsidRPr="002C1FD5">
          <w:t>2.25,0,...,0</w:t>
        </w:r>
      </w:ins>
    </w:p>
    <w:p w:rsidRPr="002C1FD5" w:rsidR="002C1FD5" w:rsidP="002C1FD5" w:rsidRDefault="002C1FD5" w14:paraId="1D89721B" w14:textId="77777777">
      <w:pPr>
        <w:rPr>
          <w:ins w:author="Díaz Madero, Ana" w:date="2024-09-11T09:34:00Z" w:id="147"/>
        </w:rPr>
      </w:pPr>
      <w:ins w:author="Díaz Madero, Ana" w:date="2024-09-11T09:34:00Z" w:id="148">
        <w:r w:rsidRPr="002C1FD5">
          <w:t>2023-09-05 00:00:00,2023-10-05 00:00:00,39.</w:t>
        </w:r>
        <w:proofErr w:type="gramStart"/>
        <w:r w:rsidRPr="002C1FD5">
          <w:t>75,-</w:t>
        </w:r>
        <w:proofErr w:type="gramEnd"/>
        <w:r w:rsidRPr="002C1FD5">
          <w:t>2.25,0,...,0</w:t>
        </w:r>
      </w:ins>
    </w:p>
    <w:p w:rsidRPr="002C1FD5" w:rsidR="002C1FD5" w:rsidP="002C1FD5" w:rsidRDefault="002C1FD5" w14:paraId="3CEB3B6B" w14:textId="77777777">
      <w:pPr>
        <w:rPr>
          <w:ins w:author="Díaz Madero, Ana" w:date="2024-09-11T09:34:00Z" w:id="149"/>
        </w:rPr>
      </w:pPr>
      <w:ins w:author="Díaz Madero, Ana" w:date="2024-09-11T09:34:00Z" w:id="150">
        <w:r w:rsidRPr="002C1FD5">
          <w:t>2023-09-05 00:00:00,2023-10-05 00:06:00,39.</w:t>
        </w:r>
        <w:proofErr w:type="gramStart"/>
        <w:r w:rsidRPr="002C1FD5">
          <w:t>75,-</w:t>
        </w:r>
        <w:proofErr w:type="gramEnd"/>
        <w:r w:rsidRPr="002C1FD5">
          <w:t>2.25,0,...,0</w:t>
        </w:r>
      </w:ins>
    </w:p>
    <w:p w:rsidRPr="002C1FD5" w:rsidR="002C1FD5" w:rsidP="002C1FD5" w:rsidRDefault="002C1FD5" w14:paraId="275347E5" w14:textId="77777777">
      <w:pPr>
        <w:rPr>
          <w:ins w:author="Díaz Madero, Ana" w:date="2024-09-11T09:34:00Z" w:id="151"/>
        </w:rPr>
      </w:pPr>
      <w:ins w:author="Díaz Madero, Ana" w:date="2024-09-11T09:34:00Z" w:id="152">
        <w:r w:rsidRPr="002C1FD5">
          <w:t>2023-09-05 00:00:00,2023-10-05 00:12:00,39.</w:t>
        </w:r>
        <w:proofErr w:type="gramStart"/>
        <w:r w:rsidRPr="002C1FD5">
          <w:t>75,-</w:t>
        </w:r>
        <w:proofErr w:type="gramEnd"/>
        <w:r w:rsidRPr="002C1FD5">
          <w:t>2.25,0,...,0</w:t>
        </w:r>
      </w:ins>
    </w:p>
    <w:p w:rsidRPr="002C1FD5" w:rsidR="002C1FD5" w:rsidP="002C1FD5" w:rsidRDefault="002C1FD5" w14:paraId="40F9F5BB" w14:textId="77777777">
      <w:pPr>
        <w:rPr>
          <w:ins w:author="Díaz Madero, Ana" w:date="2024-09-11T09:34:00Z" w:id="153"/>
        </w:rPr>
      </w:pPr>
      <w:ins w:author="Díaz Madero, Ana" w:date="2024-09-11T09:34:00Z" w:id="154">
        <w:r w:rsidRPr="002C1FD5">
          <w:t>2023-09-05 00:00:00,2023-10-05 00:18:00,39.</w:t>
        </w:r>
        <w:proofErr w:type="gramStart"/>
        <w:r w:rsidRPr="002C1FD5">
          <w:t>75,-</w:t>
        </w:r>
        <w:proofErr w:type="gramEnd"/>
        <w:r w:rsidRPr="002C1FD5">
          <w:t>2.25,0,...,0</w:t>
        </w:r>
      </w:ins>
    </w:p>
    <w:p w:rsidRPr="002C1FD5" w:rsidR="002C1FD5" w:rsidP="002C1FD5" w:rsidRDefault="002C1FD5" w14:paraId="5054E318" w14:textId="77777777">
      <w:pPr>
        <w:rPr>
          <w:ins w:author="Díaz Madero, Ana" w:date="2024-09-11T09:34:00Z" w:id="155"/>
        </w:rPr>
      </w:pPr>
      <w:ins w:author="Díaz Madero, Ana" w:date="2024-09-11T09:34:00Z" w:id="156">
        <w:r w:rsidRPr="002C1FD5">
          <w:t>2023-09-05 00:00:00,2023-10-06 00:00:00,39.</w:t>
        </w:r>
        <w:proofErr w:type="gramStart"/>
        <w:r w:rsidRPr="002C1FD5">
          <w:t>75,-</w:t>
        </w:r>
        <w:proofErr w:type="gramEnd"/>
        <w:r w:rsidRPr="002C1FD5">
          <w:t>2.25,0,...,0</w:t>
        </w:r>
      </w:ins>
    </w:p>
    <w:p w:rsidR="002C1FD5" w:rsidP="00F21F3A" w:rsidRDefault="002C1FD5" w14:paraId="3CBBBAA9" w14:textId="77777777">
      <w:pPr>
        <w:rPr>
          <w:ins w:author="Díaz Madero, Ana" w:date="2024-09-11T09:35:00Z" w16du:dateUtc="2024-09-11T07:35:00Z" w:id="157"/>
          <w:lang w:val="es-ES_tradnl"/>
        </w:rPr>
      </w:pPr>
    </w:p>
    <w:p w:rsidRPr="002C1FD5" w:rsidR="002C1FD5" w:rsidP="002C1FD5" w:rsidRDefault="002C1FD5" w14:paraId="61FF4C0A" w14:textId="77777777">
      <w:pPr>
        <w:rPr>
          <w:ins w:author="Díaz Madero, Ana" w:date="2024-09-11T09:35:00Z" w:id="158"/>
        </w:rPr>
      </w:pPr>
      <w:ins w:author="Díaz Madero, Ana" w:date="2024-09-11T09:35:00Z" w:id="159">
        <w:r w:rsidRPr="002C1FD5">
          <w:t xml:space="preserve">Esto </w:t>
        </w:r>
        <w:proofErr w:type="spellStart"/>
        <w:r w:rsidRPr="002C1FD5">
          <w:t>significa</w:t>
        </w:r>
        <w:proofErr w:type="spellEnd"/>
        <w:r w:rsidRPr="002C1FD5">
          <w:t xml:space="preserve"> que </w:t>
        </w:r>
        <w:proofErr w:type="spellStart"/>
        <w:r w:rsidRPr="002C1FD5">
          <w:t>contamos</w:t>
        </w:r>
        <w:proofErr w:type="spellEnd"/>
        <w:r w:rsidRPr="002C1FD5">
          <w:t xml:space="preserve"> con </w:t>
        </w:r>
        <w:proofErr w:type="spellStart"/>
        <w:r w:rsidRPr="002C1FD5">
          <w:t>predicciones</w:t>
        </w:r>
        <w:proofErr w:type="spellEnd"/>
        <w:r w:rsidRPr="002C1FD5">
          <w:t xml:space="preserve"> </w:t>
        </w:r>
        <w:proofErr w:type="spellStart"/>
        <w:r w:rsidRPr="002C1FD5">
          <w:t>hechas</w:t>
        </w:r>
        <w:proofErr w:type="spellEnd"/>
        <w:r w:rsidRPr="002C1FD5">
          <w:t xml:space="preserve"> </w:t>
        </w:r>
        <w:proofErr w:type="spellStart"/>
        <w:r w:rsidRPr="002C1FD5">
          <w:t>el</w:t>
        </w:r>
        <w:proofErr w:type="spellEnd"/>
        <w:r w:rsidRPr="002C1FD5">
          <w:t xml:space="preserve"> día 2023-09-05 para las </w:t>
        </w:r>
        <w:proofErr w:type="spellStart"/>
        <w:r w:rsidRPr="002C1FD5">
          <w:t>siguientes</w:t>
        </w:r>
        <w:proofErr w:type="spellEnd"/>
        <w:r w:rsidRPr="002C1FD5">
          <w:t xml:space="preserve"> 48 horas, </w:t>
        </w:r>
        <w:proofErr w:type="spellStart"/>
        <w:r w:rsidRPr="002C1FD5">
          <w:t>en</w:t>
        </w:r>
        <w:proofErr w:type="spellEnd"/>
        <w:r w:rsidRPr="002C1FD5">
          <w:t xml:space="preserve"> </w:t>
        </w:r>
        <w:proofErr w:type="spellStart"/>
        <w:r w:rsidRPr="002C1FD5">
          <w:t>intervalos</w:t>
        </w:r>
        <w:proofErr w:type="spellEnd"/>
        <w:r w:rsidRPr="002C1FD5">
          <w:t xml:space="preserve"> de 6 horas, para la </w:t>
        </w:r>
        <w:proofErr w:type="spellStart"/>
        <w:r w:rsidRPr="002C1FD5">
          <w:t>latitud</w:t>
        </w:r>
        <w:proofErr w:type="spellEnd"/>
        <w:r w:rsidRPr="002C1FD5">
          <w:t xml:space="preserve"> 39.75 y la </w:t>
        </w:r>
        <w:proofErr w:type="spellStart"/>
        <w:r w:rsidRPr="002C1FD5">
          <w:t>longitud</w:t>
        </w:r>
        <w:proofErr w:type="spellEnd"/>
        <w:r w:rsidRPr="002C1FD5">
          <w:t xml:space="preserve"> -2.25.</w:t>
        </w:r>
      </w:ins>
    </w:p>
    <w:p w:rsidRPr="002C1FD5" w:rsidR="002C1FD5" w:rsidP="002C1FD5" w:rsidRDefault="002C1FD5" w14:paraId="1A14FD1E" w14:textId="77777777">
      <w:pPr>
        <w:rPr>
          <w:ins w:author="Díaz Madero, Ana" w:date="2024-09-11T09:35:00Z" w:id="160"/>
        </w:rPr>
      </w:pPr>
      <w:proofErr w:type="spellStart"/>
      <w:ins w:author="Díaz Madero, Ana" w:date="2024-09-11T09:35:00Z" w:id="161">
        <w:r w:rsidRPr="002C1FD5">
          <w:t>Estos</w:t>
        </w:r>
        <w:proofErr w:type="spellEnd"/>
        <w:r w:rsidRPr="002C1FD5">
          <w:t xml:space="preserve"> </w:t>
        </w:r>
        <w:proofErr w:type="spellStart"/>
        <w:r w:rsidRPr="002C1FD5">
          <w:t>datos</w:t>
        </w:r>
        <w:proofErr w:type="spellEnd"/>
        <w:r w:rsidRPr="002C1FD5">
          <w:t xml:space="preserve"> se </w:t>
        </w:r>
        <w:proofErr w:type="spellStart"/>
        <w:r w:rsidRPr="002C1FD5">
          <w:t>encuentran</w:t>
        </w:r>
        <w:proofErr w:type="spellEnd"/>
        <w:r w:rsidRPr="002C1FD5">
          <w:t xml:space="preserve"> </w:t>
        </w:r>
        <w:proofErr w:type="spellStart"/>
        <w:r w:rsidRPr="002C1FD5">
          <w:t>en</w:t>
        </w:r>
        <w:proofErr w:type="spellEnd"/>
        <w:r w:rsidRPr="002C1FD5">
          <w:t xml:space="preserve"> </w:t>
        </w:r>
        <w:proofErr w:type="spellStart"/>
        <w:r w:rsidRPr="002C1FD5">
          <w:t>los</w:t>
        </w:r>
        <w:proofErr w:type="spellEnd"/>
        <w:r w:rsidRPr="002C1FD5">
          <w:t xml:space="preserve"> </w:t>
        </w:r>
        <w:proofErr w:type="spellStart"/>
        <w:r w:rsidRPr="002C1FD5">
          <w:t>archivos</w:t>
        </w:r>
        <w:proofErr w:type="spellEnd"/>
        <w:r w:rsidRPr="002C1FD5">
          <w:t> </w:t>
        </w:r>
        <w:r w:rsidRPr="002C1FD5">
          <w:rPr>
            <w:b/>
          </w:rPr>
          <w:t>gfs_train_set.csv</w:t>
        </w:r>
        <w:r w:rsidRPr="002C1FD5">
          <w:t> y </w:t>
        </w:r>
        <w:r w:rsidRPr="002C1FD5">
          <w:rPr>
            <w:b/>
          </w:rPr>
          <w:t>gfs_test_set.csv</w:t>
        </w:r>
        <w:r w:rsidRPr="002C1FD5">
          <w:t>.</w:t>
        </w:r>
      </w:ins>
    </w:p>
    <w:p w:rsidR="002C1FD5" w:rsidP="00F21F3A" w:rsidRDefault="002C1FD5" w14:paraId="6FB2B13A" w14:textId="77777777">
      <w:pPr>
        <w:rPr>
          <w:ins w:author="Díaz Madero, Ana" w:date="2024-09-11T09:35:00Z" w16du:dateUtc="2024-09-11T07:35:00Z" w:id="162"/>
        </w:rPr>
      </w:pPr>
    </w:p>
    <w:p w:rsidRPr="00067B06" w:rsidR="002C1FD5" w:rsidP="002C1FD5" w:rsidRDefault="002C1FD5" w14:paraId="4313B53D" w14:textId="4D91A85B">
      <w:pPr>
        <w:rPr>
          <w:ins w:author="Díaz Madero, Ana" w:date="2024-09-11T09:35:00Z" w:id="163"/>
          <w:b/>
          <w:lang w:val="es-ES_tradnl"/>
          <w:rPrChange w:author="Díaz Madero, Ana" w:date="2024-09-13T11:58:00Z" w16du:dateUtc="2024-09-13T09:58:00Z" w:id="164">
            <w:rPr>
              <w:ins w:author="Díaz Madero, Ana" w:date="2024-09-11T09:35:00Z" w:id="165"/>
              <w:b/>
            </w:rPr>
          </w:rPrChange>
        </w:rPr>
      </w:pPr>
      <w:ins w:author="Díaz Madero, Ana" w:date="2024-09-11T09:35:00Z" w:id="166">
        <w:r w:rsidRPr="00067B06">
          <w:rPr>
            <w:b/>
            <w:lang w:val="es-ES_tradnl"/>
            <w:rPrChange w:author="Díaz Madero, Ana" w:date="2024-09-13T11:58:00Z" w16du:dateUtc="2024-09-13T09:58:00Z" w:id="167">
              <w:rPr>
                <w:b/>
              </w:rPr>
            </w:rPrChange>
          </w:rPr>
          <w:t xml:space="preserve">Otras </w:t>
        </w:r>
        <w:commentRangeStart w:id="168"/>
        <w:r w:rsidRPr="00067B06">
          <w:rPr>
            <w:b/>
            <w:lang w:val="es-ES_tradnl"/>
            <w:rPrChange w:author="Díaz Madero, Ana" w:date="2024-09-13T11:58:00Z" w16du:dateUtc="2024-09-13T09:58:00Z" w:id="169">
              <w:rPr>
                <w:b/>
              </w:rPr>
            </w:rPrChange>
          </w:rPr>
          <w:t>fuentes</w:t>
        </w:r>
      </w:ins>
      <w:commentRangeEnd w:id="168"/>
      <w:r>
        <w:rPr>
          <w:rStyle w:val="CommentReference"/>
        </w:rPr>
        <w:commentReference w:id="168"/>
      </w:r>
      <w:ins w:author="Díaz Madero, Ana" w:date="2024-09-11T09:35:00Z" w:id="170">
        <w:r w:rsidRPr="00067B06">
          <w:rPr>
            <w:b/>
            <w:lang w:val="es-ES_tradnl"/>
            <w:rPrChange w:author="Díaz Madero, Ana" w:date="2024-09-13T11:58:00Z" w16du:dateUtc="2024-09-13T09:58:00Z" w:id="171">
              <w:rPr>
                <w:b/>
              </w:rPr>
            </w:rPrChange>
          </w:rPr>
          <w:t xml:space="preserve"> de datos</w:t>
        </w:r>
      </w:ins>
    </w:p>
    <w:p w:rsidRPr="00067B06" w:rsidR="002C1FD5" w:rsidP="00F21F3A" w:rsidRDefault="00067B06" w14:paraId="0E286B59" w14:textId="0228BE92">
      <w:pPr>
        <w:rPr>
          <w:ins w:author="Díaz Madero, Ana" w:date="2024-09-11T09:30:00Z" w16du:dateUtc="2024-09-11T07:30:00Z" w:id="172"/>
          <w:lang w:val="es-ES_tradnl"/>
        </w:rPr>
      </w:pPr>
      <w:ins w:author="Díaz Madero, Ana" w:date="2024-09-13T11:58:00Z" w:id="173">
        <w:r w:rsidRPr="00067B06">
          <w:rPr>
            <w:lang w:val="es-ES_tradnl"/>
            <w:rPrChange w:author="Díaz Madero, Ana" w:date="2024-09-13T11:58:00Z" w16du:dateUtc="2024-09-13T09:58:00Z" w:id="174">
              <w:rPr/>
            </w:rPrChange>
          </w:rPr>
          <w:t>Los participantes pueden utilizar datos externos siempre que sean de acceso público y se cite la fuente. Sin embargo, se permite el uso de datos complementarios, pero no está permitido que estos sustituyan los resultados generados por el modelo.</w:t>
        </w:r>
      </w:ins>
    </w:p>
    <w:p w:rsidR="00475152" w:rsidP="00F21F3A" w:rsidRDefault="00475152" w14:paraId="43A904D5" w14:textId="77777777">
      <w:pPr>
        <w:rPr>
          <w:ins w:author="Díaz Madero, Ana" w:date="2024-09-11T09:30:00Z" w16du:dateUtc="2024-09-11T07:30:00Z" w:id="175"/>
          <w:lang w:val="es-ES_tradnl"/>
        </w:rPr>
      </w:pPr>
    </w:p>
    <w:p w:rsidRPr="00DE0E06" w:rsidR="00F21F3A" w:rsidDel="002C1FD5" w:rsidP="00F21F3A" w:rsidRDefault="00F21F3A" w14:paraId="7C32BD32" w14:textId="01B51B09">
      <w:pPr>
        <w:rPr>
          <w:del w:author="Díaz Madero, Ana" w:date="2024-09-11T09:35:00Z" w16du:dateUtc="2024-09-11T07:35:00Z" w:id="176"/>
          <w:lang w:val="es-ES_tradnl"/>
        </w:rPr>
      </w:pPr>
      <w:del w:author="Díaz Madero, Ana" w:date="2024-09-11T09:35:00Z" w16du:dateUtc="2024-09-11T07:35:00Z" w:id="177">
        <w:r w:rsidRPr="00DE0E06" w:rsidDel="002C1FD5">
          <w:rPr>
            <w:lang w:val="es-ES_tradnl"/>
          </w:rPr>
          <w:delText>Finalmente contamos con cuatro variables más que determinan la estructura del data set y pueden ser considerados como índices de las variables descritas anteriormente.</w:delText>
        </w:r>
      </w:del>
    </w:p>
    <w:p w:rsidRPr="00DE0E06" w:rsidR="00F21F3A" w:rsidDel="002C1FD5" w:rsidP="00F21F3A" w:rsidRDefault="00F21F3A" w14:paraId="4191147C" w14:textId="271E8032">
      <w:pPr>
        <w:rPr>
          <w:del w:author="Díaz Madero, Ana" w:date="2024-09-11T09:35:00Z" w16du:dateUtc="2024-09-11T07:35:00Z" w:id="178"/>
          <w:lang w:val="es-ES_tradnl"/>
        </w:rPr>
      </w:pPr>
      <w:del w:author="Díaz Madero, Ana" w:date="2024-09-11T09:35:00Z" w16du:dateUtc="2024-09-11T07:35:00Z" w:id="179">
        <w:r w:rsidRPr="00DE0E06" w:rsidDel="002C1FD5">
          <w:rPr>
            <w:lang w:val="es-ES_tradnl"/>
          </w:rPr>
          <w:delText>Primero, la variable time señala el día en el cual se a llevado acabo la predicción. Segundo, la variable valid_time señala para cuando es valida esa predicción. Contamos con observaciones de la variable time en el mismo plazo temporal que las mediciones de los caudales. Por cada valor único de esta variable contamos con 8 predicciones, una cada 6 horas, hasta la predicción a 48 horas.</w:delText>
        </w:r>
      </w:del>
    </w:p>
    <w:p w:rsidRPr="00DE0E06" w:rsidR="00F21F3A" w:rsidDel="002C1FD5" w:rsidP="00F21F3A" w:rsidRDefault="00F21F3A" w14:paraId="75CBB37B" w14:textId="29520EF5">
      <w:pPr>
        <w:rPr>
          <w:del w:author="Díaz Madero, Ana" w:date="2024-09-11T09:35:00Z" w16du:dateUtc="2024-09-11T07:35:00Z" w:id="180"/>
          <w:lang w:val="es-ES_tradnl"/>
        </w:rPr>
      </w:pPr>
      <w:del w:author="Díaz Madero, Ana" w:date="2024-09-11T09:35:00Z" w16du:dateUtc="2024-09-11T07:35:00Z" w:id="181">
        <w:r w:rsidRPr="00DE0E06" w:rsidDel="002C1FD5">
          <w:rPr>
            <w:lang w:val="es-ES_tradnl"/>
          </w:rPr>
          <w:delText>Finalmente, contamos con variables de latitude y longitude, las cuales indican en que localización geográfica es válida dicha predicción. Como se puede observar en el mapa de la sección de </w:delText>
        </w:r>
        <w:r w:rsidRPr="00DE0E06" w:rsidDel="002C1FD5">
          <w:rPr>
            <w:b/>
            <w:bCs/>
            <w:lang w:val="es-ES_tradnl"/>
          </w:rPr>
          <w:delText>Overview</w:delText>
        </w:r>
        <w:r w:rsidRPr="00DE0E06" w:rsidDel="002C1FD5">
          <w:rPr>
            <w:lang w:val="es-ES_tradnl"/>
          </w:rPr>
          <w:delText>, tenemos observaciones de las latitudes y longitudes que generan un rectángulo que cubre generosamente la península ibérica.</w:delText>
        </w:r>
      </w:del>
    </w:p>
    <w:p w:rsidRPr="00DE0E06" w:rsidR="00F21F3A" w:rsidDel="002C1FD5" w:rsidP="00F21F3A" w:rsidRDefault="00F21F3A" w14:paraId="22B17F1B" w14:textId="4CED39B0">
      <w:pPr>
        <w:rPr>
          <w:del w:author="Díaz Madero, Ana" w:date="2024-09-11T09:35:00Z" w16du:dateUtc="2024-09-11T07:35:00Z" w:id="182"/>
          <w:lang w:val="es-ES_tradnl"/>
        </w:rPr>
      </w:pPr>
      <w:del w:author="Díaz Madero, Ana" w:date="2024-09-11T09:35:00Z" w16du:dateUtc="2024-09-11T07:35:00Z" w:id="183">
        <w:r w:rsidRPr="00DE0E06" w:rsidDel="002C1FD5">
          <w:rPr>
            <w:lang w:val="es-ES_tradnl"/>
          </w:rPr>
          <w:delText>Por ejemplo, los datos asociados al día 2023-09-05 tienen la siguiente estructura:</w:delText>
        </w:r>
      </w:del>
    </w:p>
    <w:p w:rsidRPr="001140FA" w:rsidR="007E4F96" w:rsidDel="002C1FD5" w:rsidP="007E4F96" w:rsidRDefault="007E4F96" w14:paraId="5629B26C" w14:textId="5A7682A1">
      <w:pPr>
        <w:rPr>
          <w:del w:author="Díaz Madero, Ana" w:date="2024-09-11T09:35:00Z" w16du:dateUtc="2024-09-11T07:35:00Z" w:id="184"/>
          <w:lang w:val="es-ES_tradnl"/>
          <w:rPrChange w:author="Díaz Madero, Ana" w:date="2024-09-12T09:49:00Z" w16du:dateUtc="2024-09-12T07:49:00Z" w:id="185">
            <w:rPr>
              <w:del w:author="Díaz Madero, Ana" w:date="2024-09-11T09:35:00Z" w16du:dateUtc="2024-09-11T07:35:00Z" w:id="186"/>
            </w:rPr>
          </w:rPrChange>
        </w:rPr>
      </w:pPr>
      <w:del w:author="Díaz Madero, Ana" w:date="2024-09-11T09:35:00Z" w16du:dateUtc="2024-09-11T07:35:00Z" w:id="187">
        <w:r w:rsidRPr="001140FA" w:rsidDel="002C1FD5">
          <w:rPr>
            <w:lang w:val="es-ES_tradnl"/>
            <w:rPrChange w:author="Díaz Madero, Ana" w:date="2024-09-12T09:49:00Z" w16du:dateUtc="2024-09-12T07:49:00Z" w:id="188">
              <w:rPr/>
            </w:rPrChange>
          </w:rPr>
          <w:delText>time, valid_time, latitude, longitude,...,HPBL_0_SFC</w:delText>
        </w:r>
      </w:del>
    </w:p>
    <w:p w:rsidRPr="00DE0E06" w:rsidR="007E4F96" w:rsidDel="002C1FD5" w:rsidP="007E4F96" w:rsidRDefault="007E4F96" w14:paraId="18AEC030" w14:textId="78BB5FE6">
      <w:pPr>
        <w:rPr>
          <w:del w:author="Díaz Madero, Ana" w:date="2024-09-11T09:35:00Z" w16du:dateUtc="2024-09-11T07:35:00Z" w:id="189"/>
          <w:lang w:val="es-ES_tradnl"/>
        </w:rPr>
      </w:pPr>
      <w:del w:author="Díaz Madero, Ana" w:date="2024-09-11T09:35:00Z" w16du:dateUtc="2024-09-11T07:35:00Z" w:id="190">
        <w:r w:rsidRPr="00DE0E06" w:rsidDel="002C1FD5">
          <w:rPr>
            <w:lang w:val="es-ES_tradnl"/>
          </w:rPr>
          <w:delText>2023-09-05 00:00:00,2023-09-05 00:06:00,39.75,-2.25,...,0</w:delText>
        </w:r>
      </w:del>
    </w:p>
    <w:p w:rsidRPr="00DE0E06" w:rsidR="007E4F96" w:rsidDel="002C1FD5" w:rsidP="007E4F96" w:rsidRDefault="007E4F96" w14:paraId="030FBAF2" w14:textId="3271DB64">
      <w:pPr>
        <w:rPr>
          <w:del w:author="Díaz Madero, Ana" w:date="2024-09-11T09:35:00Z" w16du:dateUtc="2024-09-11T07:35:00Z" w:id="191"/>
          <w:lang w:val="es-ES_tradnl"/>
        </w:rPr>
      </w:pPr>
      <w:del w:author="Díaz Madero, Ana" w:date="2024-09-11T09:35:00Z" w16du:dateUtc="2024-09-11T07:35:00Z" w:id="192">
        <w:r w:rsidRPr="00DE0E06" w:rsidDel="002C1FD5">
          <w:rPr>
            <w:lang w:val="es-ES_tradnl"/>
          </w:rPr>
          <w:delText>2023-09-05 00:00:00,2023-09-05 00:12:00,39.75,-2.25,...,0</w:delText>
        </w:r>
      </w:del>
    </w:p>
    <w:p w:rsidRPr="00DE0E06" w:rsidR="007E4F96" w:rsidDel="002C1FD5" w:rsidP="007E4F96" w:rsidRDefault="007E4F96" w14:paraId="0D8390A9" w14:textId="216D3DCF">
      <w:pPr>
        <w:rPr>
          <w:del w:author="Díaz Madero, Ana" w:date="2024-09-11T09:35:00Z" w16du:dateUtc="2024-09-11T07:35:00Z" w:id="193"/>
          <w:lang w:val="es-ES_tradnl"/>
        </w:rPr>
      </w:pPr>
      <w:del w:author="Díaz Madero, Ana" w:date="2024-09-11T09:35:00Z" w16du:dateUtc="2024-09-11T07:35:00Z" w:id="194">
        <w:r w:rsidRPr="00DE0E06" w:rsidDel="002C1FD5">
          <w:rPr>
            <w:lang w:val="es-ES_tradnl"/>
          </w:rPr>
          <w:delText>2023-09-05 00:00:00,2023-09-05 00:18:00,39.75,-2.25,...,0</w:delText>
        </w:r>
      </w:del>
    </w:p>
    <w:p w:rsidRPr="00DE0E06" w:rsidR="007E4F96" w:rsidDel="002C1FD5" w:rsidP="007E4F96" w:rsidRDefault="007E4F96" w14:paraId="0B516676" w14:textId="61DB3C5A">
      <w:pPr>
        <w:rPr>
          <w:del w:author="Díaz Madero, Ana" w:date="2024-09-11T09:35:00Z" w16du:dateUtc="2024-09-11T07:35:00Z" w:id="195"/>
          <w:lang w:val="es-ES_tradnl"/>
        </w:rPr>
      </w:pPr>
      <w:del w:author="Díaz Madero, Ana" w:date="2024-09-11T09:35:00Z" w16du:dateUtc="2024-09-11T07:35:00Z" w:id="196">
        <w:r w:rsidRPr="00DE0E06" w:rsidDel="002C1FD5">
          <w:rPr>
            <w:lang w:val="es-ES_tradnl"/>
          </w:rPr>
          <w:delText>2023-09-05 00:00:00,2023-10-05 00:00:00,39.75,-2.25,...,0</w:delText>
        </w:r>
      </w:del>
    </w:p>
    <w:p w:rsidRPr="00DE0E06" w:rsidR="007E4F96" w:rsidDel="002C1FD5" w:rsidP="007E4F96" w:rsidRDefault="007E4F96" w14:paraId="4CD476C9" w14:textId="517A2CB7">
      <w:pPr>
        <w:rPr>
          <w:del w:author="Díaz Madero, Ana" w:date="2024-09-11T09:35:00Z" w16du:dateUtc="2024-09-11T07:35:00Z" w:id="197"/>
          <w:lang w:val="es-ES_tradnl"/>
        </w:rPr>
      </w:pPr>
      <w:del w:author="Díaz Madero, Ana" w:date="2024-09-11T09:35:00Z" w16du:dateUtc="2024-09-11T07:35:00Z" w:id="198">
        <w:r w:rsidRPr="00DE0E06" w:rsidDel="002C1FD5">
          <w:rPr>
            <w:lang w:val="es-ES_tradnl"/>
          </w:rPr>
          <w:delText>2023-09-05 00:00:00,2023-10-05 00:06:00,39.75,-2.25,...,0</w:delText>
        </w:r>
      </w:del>
    </w:p>
    <w:p w:rsidRPr="00DE0E06" w:rsidR="007E4F96" w:rsidDel="002C1FD5" w:rsidP="007E4F96" w:rsidRDefault="007E4F96" w14:paraId="0DDDE686" w14:textId="74D73AD1">
      <w:pPr>
        <w:rPr>
          <w:del w:author="Díaz Madero, Ana" w:date="2024-09-11T09:35:00Z" w16du:dateUtc="2024-09-11T07:35:00Z" w:id="199"/>
          <w:lang w:val="es-ES_tradnl"/>
        </w:rPr>
      </w:pPr>
      <w:del w:author="Díaz Madero, Ana" w:date="2024-09-11T09:35:00Z" w16du:dateUtc="2024-09-11T07:35:00Z" w:id="200">
        <w:r w:rsidRPr="00DE0E06" w:rsidDel="002C1FD5">
          <w:rPr>
            <w:lang w:val="es-ES_tradnl"/>
          </w:rPr>
          <w:delText>2023-09-05 00:00:00,2023-10-05 00:12:00,39.75,-2.25,...,0</w:delText>
        </w:r>
      </w:del>
    </w:p>
    <w:p w:rsidRPr="00DE0E06" w:rsidR="007E4F96" w:rsidDel="002C1FD5" w:rsidP="007E4F96" w:rsidRDefault="007E4F96" w14:paraId="14E14C91" w14:textId="7657210B">
      <w:pPr>
        <w:rPr>
          <w:del w:author="Díaz Madero, Ana" w:date="2024-09-11T09:35:00Z" w16du:dateUtc="2024-09-11T07:35:00Z" w:id="201"/>
          <w:lang w:val="es-ES_tradnl"/>
        </w:rPr>
      </w:pPr>
      <w:del w:author="Díaz Madero, Ana" w:date="2024-09-11T09:35:00Z" w16du:dateUtc="2024-09-11T07:35:00Z" w:id="202">
        <w:r w:rsidRPr="00DE0E06" w:rsidDel="002C1FD5">
          <w:rPr>
            <w:lang w:val="es-ES_tradnl"/>
          </w:rPr>
          <w:delText>2023-09-05 00:00:00,2023-10-05 00:18:00,39.75,-2.25,...,0</w:delText>
        </w:r>
      </w:del>
    </w:p>
    <w:p w:rsidRPr="00DE0E06" w:rsidR="007E4F96" w:rsidDel="002C1FD5" w:rsidP="007E4F96" w:rsidRDefault="007E4F96" w14:paraId="22431EC2" w14:textId="7846B37B">
      <w:pPr>
        <w:rPr>
          <w:del w:author="Díaz Madero, Ana" w:date="2024-09-11T09:35:00Z" w16du:dateUtc="2024-09-11T07:35:00Z" w:id="203"/>
          <w:lang w:val="es-ES_tradnl"/>
        </w:rPr>
      </w:pPr>
      <w:del w:author="Díaz Madero, Ana" w:date="2024-09-11T09:35:00Z" w16du:dateUtc="2024-09-11T07:35:00Z" w:id="204">
        <w:r w:rsidRPr="00DE0E06" w:rsidDel="002C1FD5">
          <w:rPr>
            <w:lang w:val="es-ES_tradnl"/>
          </w:rPr>
          <w:delText>2023-09-05 00:00:00,2023-10-06 00:00:00,39.75,-2.25,...,0</w:delText>
        </w:r>
      </w:del>
    </w:p>
    <w:p w:rsidRPr="00DE0E06" w:rsidR="00F21F3A" w:rsidP="009E08F7" w:rsidRDefault="00F21F3A" w14:paraId="3CA9D093" w14:textId="77777777">
      <w:pPr>
        <w:rPr>
          <w:lang w:val="es-ES_tradnl"/>
        </w:rPr>
      </w:pPr>
    </w:p>
    <w:p w:rsidRPr="00DE0E06" w:rsidR="007E4F96" w:rsidDel="002C1FD5" w:rsidP="007E4F96" w:rsidRDefault="007E4F96" w14:paraId="18D20C6E" w14:textId="3FED1275">
      <w:pPr>
        <w:rPr>
          <w:del w:author="Díaz Madero, Ana" w:date="2024-09-11T09:35:00Z" w16du:dateUtc="2024-09-11T07:35:00Z" w:id="205"/>
          <w:lang w:val="es-ES_tradnl"/>
        </w:rPr>
      </w:pPr>
      <w:del w:author="Díaz Madero, Ana" w:date="2024-09-11T09:35:00Z" w16du:dateUtc="2024-09-11T07:35:00Z" w:id="206">
        <w:r w:rsidRPr="00DE0E06" w:rsidDel="002C1FD5">
          <w:rPr>
            <w:lang w:val="es-ES_tradnl"/>
          </w:rPr>
          <w:delText>Esto significa que contamos con predicciones hechas el día 2023-09-05 para las siguientes 48 horas, en intervalos de 6 horas para la latitud 39.75 y la longitud -2.25.</w:delText>
        </w:r>
      </w:del>
    </w:p>
    <w:p w:rsidRPr="00DE0E06" w:rsidR="007E4F96" w:rsidDel="002C1FD5" w:rsidP="007E4F96" w:rsidRDefault="007E4F96" w14:paraId="4D3391A8" w14:textId="7ED2B677">
      <w:pPr>
        <w:rPr>
          <w:del w:author="Díaz Madero, Ana" w:date="2024-09-11T09:35:00Z" w16du:dateUtc="2024-09-11T07:35:00Z" w:id="207"/>
          <w:lang w:val="es-ES_tradnl"/>
        </w:rPr>
      </w:pPr>
      <w:del w:author="Díaz Madero, Ana" w:date="2024-09-11T09:35:00Z" w16du:dateUtc="2024-09-11T07:35:00Z" w:id="208">
        <w:r w:rsidRPr="00DE0E06" w:rsidDel="002C1FD5">
          <w:rPr>
            <w:lang w:val="es-ES_tradnl"/>
          </w:rPr>
          <w:delText>Estos datos se encuentran en los archivos </w:delText>
        </w:r>
        <w:r w:rsidRPr="00DE0E06" w:rsidDel="002C1FD5">
          <w:rPr>
            <w:b/>
            <w:bCs/>
            <w:lang w:val="es-ES_tradnl"/>
          </w:rPr>
          <w:delText>gfs_train_set.csv</w:delText>
        </w:r>
        <w:r w:rsidRPr="00DE0E06" w:rsidDel="002C1FD5">
          <w:rPr>
            <w:lang w:val="es-ES_tradnl"/>
          </w:rPr>
          <w:delText> y </w:delText>
        </w:r>
        <w:r w:rsidRPr="00DE0E06" w:rsidDel="002C1FD5">
          <w:rPr>
            <w:b/>
            <w:bCs/>
            <w:lang w:val="es-ES_tradnl"/>
          </w:rPr>
          <w:delText>gfs_test_set.csv</w:delText>
        </w:r>
        <w:r w:rsidRPr="00DE0E06" w:rsidDel="002C1FD5">
          <w:rPr>
            <w:lang w:val="es-ES_tradnl"/>
          </w:rPr>
          <w:delText>.</w:delText>
        </w:r>
      </w:del>
    </w:p>
    <w:p w:rsidRPr="00DE0E06" w:rsidR="7C87A0BB" w:rsidRDefault="7C87A0BB" w14:paraId="6C05EEB7" w14:textId="0BC5D0A6">
      <w:pPr>
        <w:rPr>
          <w:lang w:val="es-ES_tradnl"/>
        </w:rPr>
      </w:pPr>
      <w:commentRangeStart w:id="209"/>
      <w:commentRangeEnd w:id="209"/>
      <w:r>
        <w:commentReference w:id="209"/>
      </w:r>
    </w:p>
    <w:p w:rsidRPr="001140FA" w:rsidR="001140FA" w:rsidP="001140FA" w:rsidRDefault="001140FA" w14:paraId="24DE4325" w14:textId="77777777">
      <w:pPr>
        <w:rPr>
          <w:ins w:author="Díaz Madero, Ana" w:date="2024-09-12T09:49:00Z" w:id="210"/>
          <w:b/>
        </w:rPr>
      </w:pPr>
      <w:ins w:author="Díaz Madero, Ana" w:date="2024-09-12T09:49:00Z" w:id="211">
        <w:r w:rsidRPr="001140FA">
          <w:rPr>
            <w:b/>
          </w:rPr>
          <w:t>Rules</w:t>
        </w:r>
      </w:ins>
    </w:p>
    <w:p w:rsidRPr="001140FA" w:rsidR="001140FA" w:rsidP="001140FA" w:rsidRDefault="001140FA" w14:paraId="31650E5A" w14:textId="77777777">
      <w:pPr>
        <w:rPr>
          <w:ins w:author="Díaz Madero, Ana" w:date="2024-09-12T09:49:00Z" w:id="212"/>
        </w:rPr>
      </w:pPr>
      <w:ins w:author="Díaz Madero, Ana" w:date="2024-09-12T09:49:00Z" w:id="213">
        <w:r w:rsidRPr="001140FA">
          <w:rPr>
            <w:b/>
          </w:rPr>
          <w:t xml:space="preserve">Una </w:t>
        </w:r>
        <w:proofErr w:type="spellStart"/>
        <w:r w:rsidRPr="001140FA">
          <w:rPr>
            <w:b/>
          </w:rPr>
          <w:t>cuenta</w:t>
        </w:r>
        <w:proofErr w:type="spellEnd"/>
        <w:r w:rsidRPr="001140FA">
          <w:rPr>
            <w:b/>
          </w:rPr>
          <w:t xml:space="preserve"> </w:t>
        </w:r>
        <w:proofErr w:type="spellStart"/>
        <w:r w:rsidRPr="001140FA">
          <w:rPr>
            <w:b/>
          </w:rPr>
          <w:t>por</w:t>
        </w:r>
        <w:proofErr w:type="spellEnd"/>
        <w:r w:rsidRPr="001140FA">
          <w:rPr>
            <w:b/>
          </w:rPr>
          <w:t xml:space="preserve"> </w:t>
        </w:r>
        <w:proofErr w:type="spellStart"/>
        <w:r w:rsidRPr="001140FA">
          <w:rPr>
            <w:b/>
          </w:rPr>
          <w:t>participante</w:t>
        </w:r>
        <w:proofErr w:type="spellEnd"/>
        <w:r w:rsidRPr="001140FA">
          <w:br/>
        </w:r>
        <w:r w:rsidRPr="001140FA">
          <w:t xml:space="preserve">No </w:t>
        </w:r>
        <w:proofErr w:type="spellStart"/>
        <w:r w:rsidRPr="001140FA">
          <w:t>está</w:t>
        </w:r>
        <w:proofErr w:type="spellEnd"/>
        <w:r w:rsidRPr="001140FA">
          <w:t xml:space="preserve"> </w:t>
        </w:r>
        <w:proofErr w:type="spellStart"/>
        <w:r w:rsidRPr="001140FA">
          <w:t>permitido</w:t>
        </w:r>
        <w:proofErr w:type="spellEnd"/>
        <w:r w:rsidRPr="001140FA">
          <w:t xml:space="preserve"> </w:t>
        </w:r>
        <w:proofErr w:type="spellStart"/>
        <w:r w:rsidRPr="001140FA">
          <w:t>registrarse</w:t>
        </w:r>
        <w:proofErr w:type="spellEnd"/>
        <w:r w:rsidRPr="001140FA">
          <w:t xml:space="preserve"> </w:t>
        </w:r>
        <w:proofErr w:type="spellStart"/>
        <w:r w:rsidRPr="001140FA">
          <w:t>en</w:t>
        </w:r>
        <w:proofErr w:type="spellEnd"/>
        <w:r w:rsidRPr="001140FA">
          <w:t xml:space="preserve"> Kaggle con </w:t>
        </w:r>
        <w:proofErr w:type="spellStart"/>
        <w:r w:rsidRPr="001140FA">
          <w:t>más</w:t>
        </w:r>
        <w:proofErr w:type="spellEnd"/>
        <w:r w:rsidRPr="001140FA">
          <w:t xml:space="preserve"> de </w:t>
        </w:r>
        <w:proofErr w:type="spellStart"/>
        <w:r w:rsidRPr="001140FA">
          <w:t>una</w:t>
        </w:r>
        <w:proofErr w:type="spellEnd"/>
        <w:r w:rsidRPr="001140FA">
          <w:t xml:space="preserve"> </w:t>
        </w:r>
        <w:proofErr w:type="spellStart"/>
        <w:r w:rsidRPr="001140FA">
          <w:t>cuenta</w:t>
        </w:r>
        <w:proofErr w:type="spellEnd"/>
        <w:r w:rsidRPr="001140FA">
          <w:t xml:space="preserve">, </w:t>
        </w:r>
        <w:proofErr w:type="spellStart"/>
        <w:r w:rsidRPr="001140FA">
          <w:t>por</w:t>
        </w:r>
        <w:proofErr w:type="spellEnd"/>
        <w:r w:rsidRPr="001140FA">
          <w:t xml:space="preserve"> lo que </w:t>
        </w:r>
        <w:proofErr w:type="spellStart"/>
        <w:r w:rsidRPr="001140FA">
          <w:t>tampoco</w:t>
        </w:r>
        <w:proofErr w:type="spellEnd"/>
        <w:r w:rsidRPr="001140FA">
          <w:t xml:space="preserve"> </w:t>
        </w:r>
        <w:proofErr w:type="spellStart"/>
        <w:r w:rsidRPr="001140FA">
          <w:t>puedes</w:t>
        </w:r>
        <w:proofErr w:type="spellEnd"/>
        <w:r w:rsidRPr="001140FA">
          <w:t xml:space="preserve"> </w:t>
        </w:r>
        <w:proofErr w:type="spellStart"/>
        <w:r w:rsidRPr="001140FA">
          <w:t>enviar</w:t>
        </w:r>
        <w:proofErr w:type="spellEnd"/>
        <w:r w:rsidRPr="001140FA">
          <w:t xml:space="preserve"> </w:t>
        </w:r>
        <w:proofErr w:type="spellStart"/>
        <w:r w:rsidRPr="001140FA">
          <w:t>contribuciones</w:t>
        </w:r>
        <w:proofErr w:type="spellEnd"/>
        <w:r w:rsidRPr="001140FA">
          <w:t xml:space="preserve"> </w:t>
        </w:r>
        <w:proofErr w:type="spellStart"/>
        <w:r w:rsidRPr="001140FA">
          <w:t>desde</w:t>
        </w:r>
        <w:proofErr w:type="spellEnd"/>
        <w:r w:rsidRPr="001140FA">
          <w:t xml:space="preserve"> </w:t>
        </w:r>
        <w:proofErr w:type="spellStart"/>
        <w:r w:rsidRPr="001140FA">
          <w:t>varias</w:t>
        </w:r>
        <w:proofErr w:type="spellEnd"/>
        <w:r w:rsidRPr="001140FA">
          <w:t xml:space="preserve"> </w:t>
        </w:r>
        <w:proofErr w:type="spellStart"/>
        <w:r w:rsidRPr="001140FA">
          <w:t>cuentas</w:t>
        </w:r>
        <w:proofErr w:type="spellEnd"/>
        <w:r w:rsidRPr="001140FA">
          <w:t>.</w:t>
        </w:r>
      </w:ins>
    </w:p>
    <w:p w:rsidRPr="001140FA" w:rsidR="001140FA" w:rsidP="001140FA" w:rsidRDefault="001140FA" w14:paraId="0CE45EE7" w14:textId="77777777">
      <w:pPr>
        <w:rPr>
          <w:ins w:author="Díaz Madero, Ana" w:date="2024-09-12T09:49:00Z" w:id="214"/>
        </w:rPr>
      </w:pPr>
      <w:proofErr w:type="spellStart"/>
      <w:ins w:author="Díaz Madero, Ana" w:date="2024-09-12T09:49:00Z" w:id="215">
        <w:r w:rsidRPr="001140FA">
          <w:rPr>
            <w:b/>
          </w:rPr>
          <w:t>Está</w:t>
        </w:r>
        <w:proofErr w:type="spellEnd"/>
        <w:r w:rsidRPr="001140FA">
          <w:rPr>
            <w:b/>
          </w:rPr>
          <w:t xml:space="preserve"> </w:t>
        </w:r>
        <w:proofErr w:type="spellStart"/>
        <w:r w:rsidRPr="001140FA">
          <w:rPr>
            <w:b/>
          </w:rPr>
          <w:t>prohibido</w:t>
        </w:r>
        <w:proofErr w:type="spellEnd"/>
        <w:r w:rsidRPr="001140FA">
          <w:rPr>
            <w:b/>
          </w:rPr>
          <w:t xml:space="preserve"> </w:t>
        </w:r>
        <w:proofErr w:type="spellStart"/>
        <w:r w:rsidRPr="001140FA">
          <w:rPr>
            <w:b/>
          </w:rPr>
          <w:t>compartir</w:t>
        </w:r>
        <w:proofErr w:type="spellEnd"/>
        <w:r w:rsidRPr="001140FA">
          <w:rPr>
            <w:b/>
          </w:rPr>
          <w:t xml:space="preserve"> </w:t>
        </w:r>
        <w:proofErr w:type="spellStart"/>
        <w:r w:rsidRPr="001140FA">
          <w:rPr>
            <w:b/>
          </w:rPr>
          <w:t>información</w:t>
        </w:r>
        <w:proofErr w:type="spellEnd"/>
        <w:r w:rsidRPr="001140FA">
          <w:rPr>
            <w:b/>
          </w:rPr>
          <w:t xml:space="preserve"> </w:t>
        </w:r>
        <w:proofErr w:type="spellStart"/>
        <w:r w:rsidRPr="001140FA">
          <w:rPr>
            <w:b/>
          </w:rPr>
          <w:t>fuera</w:t>
        </w:r>
        <w:proofErr w:type="spellEnd"/>
        <w:r w:rsidRPr="001140FA">
          <w:rPr>
            <w:b/>
          </w:rPr>
          <w:t xml:space="preserve"> de </w:t>
        </w:r>
        <w:proofErr w:type="spellStart"/>
        <w:r w:rsidRPr="001140FA">
          <w:rPr>
            <w:b/>
          </w:rPr>
          <w:t>los</w:t>
        </w:r>
        <w:proofErr w:type="spellEnd"/>
        <w:r w:rsidRPr="001140FA">
          <w:rPr>
            <w:b/>
          </w:rPr>
          <w:t xml:space="preserve"> </w:t>
        </w:r>
        <w:proofErr w:type="spellStart"/>
        <w:r w:rsidRPr="001140FA">
          <w:rPr>
            <w:b/>
          </w:rPr>
          <w:t>equipos</w:t>
        </w:r>
        <w:proofErr w:type="spellEnd"/>
        <w:r w:rsidRPr="001140FA">
          <w:br/>
        </w:r>
        <w:r w:rsidRPr="001140FA">
          <w:t xml:space="preserve">No se </w:t>
        </w:r>
        <w:proofErr w:type="spellStart"/>
        <w:r w:rsidRPr="001140FA">
          <w:t>permite</w:t>
        </w:r>
        <w:proofErr w:type="spellEnd"/>
        <w:r w:rsidRPr="001140FA">
          <w:t xml:space="preserve"> </w:t>
        </w:r>
        <w:proofErr w:type="spellStart"/>
        <w:r w:rsidRPr="001140FA">
          <w:t>compartir</w:t>
        </w:r>
        <w:proofErr w:type="spellEnd"/>
        <w:r w:rsidRPr="001140FA">
          <w:t xml:space="preserve"> </w:t>
        </w:r>
        <w:proofErr w:type="spellStart"/>
        <w:r w:rsidRPr="001140FA">
          <w:t>código</w:t>
        </w:r>
        <w:proofErr w:type="spellEnd"/>
        <w:r w:rsidRPr="001140FA">
          <w:t xml:space="preserve"> o </w:t>
        </w:r>
        <w:proofErr w:type="spellStart"/>
        <w:r w:rsidRPr="001140FA">
          <w:t>datos</w:t>
        </w:r>
        <w:proofErr w:type="spellEnd"/>
        <w:r w:rsidRPr="001140FA">
          <w:t xml:space="preserve"> de forma </w:t>
        </w:r>
        <w:proofErr w:type="spellStart"/>
        <w:r w:rsidRPr="001140FA">
          <w:t>privada</w:t>
        </w:r>
        <w:proofErr w:type="spellEnd"/>
        <w:r w:rsidRPr="001140FA">
          <w:t xml:space="preserve"> </w:t>
        </w:r>
        <w:proofErr w:type="spellStart"/>
        <w:r w:rsidRPr="001140FA">
          <w:t>fuera</w:t>
        </w:r>
        <w:proofErr w:type="spellEnd"/>
        <w:r w:rsidRPr="001140FA">
          <w:t xml:space="preserve"> de </w:t>
        </w:r>
        <w:proofErr w:type="spellStart"/>
        <w:r w:rsidRPr="001140FA">
          <w:t>los</w:t>
        </w:r>
        <w:proofErr w:type="spellEnd"/>
        <w:r w:rsidRPr="001140FA">
          <w:t xml:space="preserve"> </w:t>
        </w:r>
        <w:proofErr w:type="spellStart"/>
        <w:r w:rsidRPr="001140FA">
          <w:t>equipos</w:t>
        </w:r>
        <w:proofErr w:type="spellEnd"/>
        <w:r w:rsidRPr="001140FA">
          <w:t xml:space="preserve">. Sin embargo, </w:t>
        </w:r>
        <w:proofErr w:type="spellStart"/>
        <w:r w:rsidRPr="001140FA">
          <w:t>puedes</w:t>
        </w:r>
        <w:proofErr w:type="spellEnd"/>
        <w:r w:rsidRPr="001140FA">
          <w:t xml:space="preserve"> </w:t>
        </w:r>
        <w:proofErr w:type="spellStart"/>
        <w:r w:rsidRPr="001140FA">
          <w:t>compartir</w:t>
        </w:r>
        <w:proofErr w:type="spellEnd"/>
        <w:r w:rsidRPr="001140FA">
          <w:t xml:space="preserve"> </w:t>
        </w:r>
        <w:proofErr w:type="spellStart"/>
        <w:r w:rsidRPr="001140FA">
          <w:t>código</w:t>
        </w:r>
        <w:proofErr w:type="spellEnd"/>
        <w:r w:rsidRPr="001140FA">
          <w:t xml:space="preserve"> </w:t>
        </w:r>
        <w:proofErr w:type="spellStart"/>
        <w:r w:rsidRPr="001140FA">
          <w:t>si</w:t>
        </w:r>
        <w:proofErr w:type="spellEnd"/>
        <w:r w:rsidRPr="001140FA">
          <w:t xml:space="preserve"> </w:t>
        </w:r>
        <w:proofErr w:type="spellStart"/>
        <w:r w:rsidRPr="001140FA">
          <w:t>está</w:t>
        </w:r>
        <w:proofErr w:type="spellEnd"/>
        <w:r w:rsidRPr="001140FA">
          <w:t xml:space="preserve"> disponible </w:t>
        </w:r>
        <w:proofErr w:type="spellStart"/>
        <w:r w:rsidRPr="001140FA">
          <w:t>públicamente</w:t>
        </w:r>
        <w:proofErr w:type="spellEnd"/>
        <w:r w:rsidRPr="001140FA">
          <w:t xml:space="preserve"> para </w:t>
        </w:r>
        <w:proofErr w:type="spellStart"/>
        <w:r w:rsidRPr="001140FA">
          <w:t>todos</w:t>
        </w:r>
        <w:proofErr w:type="spellEnd"/>
        <w:r w:rsidRPr="001140FA">
          <w:t xml:space="preserve"> </w:t>
        </w:r>
        <w:proofErr w:type="spellStart"/>
        <w:r w:rsidRPr="001140FA">
          <w:t>los</w:t>
        </w:r>
        <w:proofErr w:type="spellEnd"/>
        <w:r w:rsidRPr="001140FA">
          <w:t xml:space="preserve"> </w:t>
        </w:r>
        <w:proofErr w:type="spellStart"/>
        <w:r w:rsidRPr="001140FA">
          <w:t>participantes</w:t>
        </w:r>
        <w:proofErr w:type="spellEnd"/>
        <w:r w:rsidRPr="001140FA">
          <w:t xml:space="preserve"> a </w:t>
        </w:r>
        <w:proofErr w:type="spellStart"/>
        <w:r w:rsidRPr="001140FA">
          <w:t>través</w:t>
        </w:r>
        <w:proofErr w:type="spellEnd"/>
        <w:r w:rsidRPr="001140FA">
          <w:t xml:space="preserve"> de </w:t>
        </w:r>
        <w:proofErr w:type="spellStart"/>
        <w:r w:rsidRPr="001140FA">
          <w:t>los</w:t>
        </w:r>
        <w:proofErr w:type="spellEnd"/>
        <w:r w:rsidRPr="001140FA">
          <w:t xml:space="preserve"> </w:t>
        </w:r>
        <w:proofErr w:type="spellStart"/>
        <w:r w:rsidRPr="001140FA">
          <w:t>foros</w:t>
        </w:r>
        <w:proofErr w:type="spellEnd"/>
        <w:r w:rsidRPr="001140FA">
          <w:t>.</w:t>
        </w:r>
      </w:ins>
    </w:p>
    <w:p w:rsidRPr="001140FA" w:rsidR="001140FA" w:rsidP="001140FA" w:rsidRDefault="001140FA" w14:paraId="30196CFB" w14:textId="77777777">
      <w:pPr>
        <w:rPr>
          <w:ins w:author="Díaz Madero, Ana" w:date="2024-09-12T09:49:00Z" w:id="216"/>
        </w:rPr>
      </w:pPr>
      <w:proofErr w:type="spellStart"/>
      <w:ins w:author="Díaz Madero, Ana" w:date="2024-09-12T09:49:00Z" w:id="217">
        <w:r w:rsidRPr="001140FA">
          <w:rPr>
            <w:b/>
          </w:rPr>
          <w:t>Límite</w:t>
        </w:r>
        <w:proofErr w:type="spellEnd"/>
        <w:r w:rsidRPr="001140FA">
          <w:rPr>
            <w:b/>
          </w:rPr>
          <w:t xml:space="preserve"> de personas </w:t>
        </w:r>
        <w:proofErr w:type="spellStart"/>
        <w:r w:rsidRPr="001140FA">
          <w:rPr>
            <w:b/>
          </w:rPr>
          <w:t>en</w:t>
        </w:r>
        <w:proofErr w:type="spellEnd"/>
        <w:r w:rsidRPr="001140FA">
          <w:rPr>
            <w:b/>
          </w:rPr>
          <w:t xml:space="preserve"> </w:t>
        </w:r>
        <w:proofErr w:type="spellStart"/>
        <w:r w:rsidRPr="001140FA">
          <w:rPr>
            <w:b/>
          </w:rPr>
          <w:t>los</w:t>
        </w:r>
        <w:proofErr w:type="spellEnd"/>
        <w:r w:rsidRPr="001140FA">
          <w:rPr>
            <w:b/>
          </w:rPr>
          <w:t xml:space="preserve"> </w:t>
        </w:r>
        <w:proofErr w:type="spellStart"/>
        <w:r w:rsidRPr="001140FA">
          <w:rPr>
            <w:b/>
          </w:rPr>
          <w:t>equipos</w:t>
        </w:r>
        <w:proofErr w:type="spellEnd"/>
      </w:ins>
    </w:p>
    <w:p w:rsidRPr="00DD179F" w:rsidR="00DD179F" w:rsidP="00DD179F" w:rsidRDefault="00DD179F" w14:paraId="7C9EA217" w14:textId="77777777">
      <w:pPr>
        <w:rPr>
          <w:ins w:author="Díaz Madero, Ana" w:date="2024-09-12T09:49:00Z" w:id="218"/>
        </w:rPr>
      </w:pPr>
      <w:ins w:author="Díaz Madero, Ana" w:date="2024-09-12T09:49:00Z" w:id="219">
        <w:r w:rsidRPr="00DD179F">
          <w:t xml:space="preserve">El </w:t>
        </w:r>
        <w:proofErr w:type="spellStart"/>
        <w:r w:rsidRPr="00DD179F">
          <w:t>tamaño</w:t>
        </w:r>
        <w:proofErr w:type="spellEnd"/>
        <w:r w:rsidRPr="00DD179F">
          <w:t xml:space="preserve"> </w:t>
        </w:r>
        <w:proofErr w:type="spellStart"/>
        <w:r w:rsidRPr="00DD179F">
          <w:t>máximo</w:t>
        </w:r>
        <w:proofErr w:type="spellEnd"/>
        <w:r w:rsidRPr="00DD179F">
          <w:t xml:space="preserve"> de un </w:t>
        </w:r>
        <w:proofErr w:type="spellStart"/>
        <w:r w:rsidRPr="00DD179F">
          <w:t>equipo</w:t>
        </w:r>
        <w:proofErr w:type="spellEnd"/>
        <w:r w:rsidRPr="00DD179F">
          <w:t xml:space="preserve"> es de 6 </w:t>
        </w:r>
        <w:proofErr w:type="spellStart"/>
        <w:r w:rsidRPr="00DD179F">
          <w:t>miembros</w:t>
        </w:r>
        <w:proofErr w:type="spellEnd"/>
        <w:r w:rsidRPr="00DD179F">
          <w:t>.</w:t>
        </w:r>
      </w:ins>
    </w:p>
    <w:p w:rsidRPr="00DD179F" w:rsidR="00DD179F" w:rsidP="00DD179F" w:rsidRDefault="00DD179F" w14:paraId="6CBD3747" w14:textId="77777777">
      <w:pPr>
        <w:rPr>
          <w:ins w:author="Díaz Madero, Ana" w:date="2024-09-12T09:49:00Z" w:id="220"/>
        </w:rPr>
      </w:pPr>
      <w:proofErr w:type="spellStart"/>
      <w:ins w:author="Díaz Madero, Ana" w:date="2024-09-12T09:49:00Z" w:id="221">
        <w:r w:rsidRPr="00DD179F">
          <w:rPr>
            <w:b/>
          </w:rPr>
          <w:t>Límites</w:t>
        </w:r>
        <w:proofErr w:type="spellEnd"/>
        <w:r w:rsidRPr="00DD179F">
          <w:rPr>
            <w:b/>
          </w:rPr>
          <w:t xml:space="preserve"> de </w:t>
        </w:r>
        <w:proofErr w:type="spellStart"/>
        <w:r w:rsidRPr="00DD179F">
          <w:rPr>
            <w:b/>
          </w:rPr>
          <w:t>envíos</w:t>
        </w:r>
        <w:proofErr w:type="spellEnd"/>
        <w:r w:rsidRPr="00DD179F">
          <w:br/>
        </w:r>
        <w:proofErr w:type="spellStart"/>
        <w:r w:rsidRPr="00DD179F">
          <w:t>Puedes</w:t>
        </w:r>
        <w:proofErr w:type="spellEnd"/>
        <w:r w:rsidRPr="00DD179F">
          <w:t xml:space="preserve"> </w:t>
        </w:r>
        <w:proofErr w:type="spellStart"/>
        <w:r w:rsidRPr="00DD179F">
          <w:t>hacer</w:t>
        </w:r>
        <w:proofErr w:type="spellEnd"/>
        <w:r w:rsidRPr="00DD179F">
          <w:t xml:space="preserve"> un </w:t>
        </w:r>
        <w:proofErr w:type="spellStart"/>
        <w:r w:rsidRPr="00DD179F">
          <w:t>máximo</w:t>
        </w:r>
        <w:proofErr w:type="spellEnd"/>
        <w:r w:rsidRPr="00DD179F">
          <w:t xml:space="preserve"> de 5 </w:t>
        </w:r>
        <w:proofErr w:type="spellStart"/>
        <w:r w:rsidRPr="00DD179F">
          <w:t>envíos</w:t>
        </w:r>
        <w:proofErr w:type="spellEnd"/>
        <w:r w:rsidRPr="00DD179F">
          <w:t xml:space="preserve"> </w:t>
        </w:r>
        <w:proofErr w:type="spellStart"/>
        <w:r w:rsidRPr="00DD179F">
          <w:t>por</w:t>
        </w:r>
        <w:proofErr w:type="spellEnd"/>
        <w:r w:rsidRPr="00DD179F">
          <w:t xml:space="preserve"> día.</w:t>
        </w:r>
      </w:ins>
    </w:p>
    <w:p w:rsidRPr="00DD179F" w:rsidR="00DD179F" w:rsidP="00DD179F" w:rsidRDefault="00DD179F" w14:paraId="31FE806D" w14:textId="77777777">
      <w:pPr>
        <w:rPr>
          <w:ins w:author="Díaz Madero, Ana" w:date="2024-09-12T09:49:00Z" w:id="222"/>
        </w:rPr>
      </w:pPr>
      <w:proofErr w:type="spellStart"/>
      <w:ins w:author="Díaz Madero, Ana" w:date="2024-09-12T09:49:00Z" w:id="223">
        <w:r w:rsidRPr="00DD179F">
          <w:rPr>
            <w:b/>
          </w:rPr>
          <w:t>Cronograma</w:t>
        </w:r>
        <w:proofErr w:type="spellEnd"/>
        <w:r w:rsidRPr="00DD179F">
          <w:br/>
        </w:r>
        <w:r w:rsidRPr="00DD179F">
          <w:t xml:space="preserve">Las </w:t>
        </w:r>
        <w:proofErr w:type="spellStart"/>
        <w:r w:rsidRPr="00DD179F">
          <w:t>fechas</w:t>
        </w:r>
        <w:proofErr w:type="spellEnd"/>
        <w:r w:rsidRPr="00DD179F">
          <w:t xml:space="preserve"> </w:t>
        </w:r>
        <w:proofErr w:type="spellStart"/>
        <w:r w:rsidRPr="00DD179F">
          <w:t>importantes</w:t>
        </w:r>
        <w:proofErr w:type="spellEnd"/>
        <w:r w:rsidRPr="00DD179F">
          <w:t xml:space="preserve"> de la </w:t>
        </w:r>
        <w:proofErr w:type="spellStart"/>
        <w:r w:rsidRPr="00DD179F">
          <w:t>competencia</w:t>
        </w:r>
        <w:proofErr w:type="spellEnd"/>
        <w:r w:rsidRPr="00DD179F">
          <w:t xml:space="preserve"> (</w:t>
        </w:r>
        <w:proofErr w:type="spellStart"/>
        <w:r w:rsidRPr="00DD179F">
          <w:t>como</w:t>
        </w:r>
        <w:proofErr w:type="spellEnd"/>
        <w:r w:rsidRPr="00DD179F">
          <w:t xml:space="preserve"> la </w:t>
        </w:r>
        <w:proofErr w:type="spellStart"/>
        <w:r w:rsidRPr="00DD179F">
          <w:t>Fecha</w:t>
        </w:r>
        <w:proofErr w:type="spellEnd"/>
        <w:r w:rsidRPr="00DD179F">
          <w:t xml:space="preserve"> </w:t>
        </w:r>
        <w:proofErr w:type="spellStart"/>
        <w:r w:rsidRPr="00DD179F">
          <w:t>Límite</w:t>
        </w:r>
        <w:proofErr w:type="spellEnd"/>
        <w:r w:rsidRPr="00DD179F">
          <w:t xml:space="preserve"> de </w:t>
        </w:r>
        <w:proofErr w:type="spellStart"/>
        <w:r w:rsidRPr="00DD179F">
          <w:t>Inscripción</w:t>
        </w:r>
        <w:proofErr w:type="spellEnd"/>
        <w:r w:rsidRPr="00DD179F">
          <w:t xml:space="preserve">, la </w:t>
        </w:r>
        <w:proofErr w:type="spellStart"/>
        <w:r w:rsidRPr="00DD179F">
          <w:t>Fecha</w:t>
        </w:r>
        <w:proofErr w:type="spellEnd"/>
        <w:r w:rsidRPr="00DD179F">
          <w:t xml:space="preserve"> </w:t>
        </w:r>
        <w:proofErr w:type="spellStart"/>
        <w:r w:rsidRPr="00DD179F">
          <w:t>Límite</w:t>
        </w:r>
        <w:proofErr w:type="spellEnd"/>
        <w:r w:rsidRPr="00DD179F">
          <w:t xml:space="preserve"> para </w:t>
        </w:r>
        <w:proofErr w:type="spellStart"/>
        <w:r w:rsidRPr="00DD179F">
          <w:t>el</w:t>
        </w:r>
        <w:proofErr w:type="spellEnd"/>
        <w:r w:rsidRPr="00DD179F">
          <w:t xml:space="preserve"> </w:t>
        </w:r>
        <w:proofErr w:type="spellStart"/>
        <w:r w:rsidRPr="00DD179F">
          <w:t>Envío</w:t>
        </w:r>
        <w:proofErr w:type="spellEnd"/>
        <w:r w:rsidRPr="00DD179F">
          <w:t xml:space="preserve"> Final, la </w:t>
        </w:r>
        <w:proofErr w:type="spellStart"/>
        <w:r w:rsidRPr="00DD179F">
          <w:t>Fecha</w:t>
        </w:r>
        <w:proofErr w:type="spellEnd"/>
        <w:r w:rsidRPr="00DD179F">
          <w:t xml:space="preserve"> de </w:t>
        </w:r>
        <w:proofErr w:type="spellStart"/>
        <w:r w:rsidRPr="00DD179F">
          <w:t>Inicio</w:t>
        </w:r>
        <w:proofErr w:type="spellEnd"/>
        <w:r w:rsidRPr="00DD179F">
          <w:t xml:space="preserve">, entre </w:t>
        </w:r>
        <w:proofErr w:type="spellStart"/>
        <w:r w:rsidRPr="00DD179F">
          <w:t>otras</w:t>
        </w:r>
        <w:proofErr w:type="spellEnd"/>
        <w:r w:rsidRPr="00DD179F">
          <w:t xml:space="preserve">) se </w:t>
        </w:r>
        <w:proofErr w:type="spellStart"/>
        <w:r w:rsidRPr="00DD179F">
          <w:t>pueden</w:t>
        </w:r>
        <w:proofErr w:type="spellEnd"/>
        <w:r w:rsidRPr="00DD179F">
          <w:t xml:space="preserve"> </w:t>
        </w:r>
        <w:proofErr w:type="spellStart"/>
        <w:r w:rsidRPr="00DD179F">
          <w:t>consultar</w:t>
        </w:r>
        <w:proofErr w:type="spellEnd"/>
        <w:r w:rsidRPr="00DD179F">
          <w:t xml:space="preserve"> </w:t>
        </w:r>
        <w:proofErr w:type="spellStart"/>
        <w:r w:rsidRPr="00DD179F">
          <w:t>en</w:t>
        </w:r>
        <w:proofErr w:type="spellEnd"/>
        <w:r w:rsidRPr="00DD179F">
          <w:t xml:space="preserve"> la </w:t>
        </w:r>
        <w:proofErr w:type="spellStart"/>
        <w:r w:rsidRPr="00DD179F">
          <w:t>página</w:t>
        </w:r>
        <w:proofErr w:type="spellEnd"/>
        <w:r w:rsidRPr="00DD179F">
          <w:t xml:space="preserve"> de </w:t>
        </w:r>
        <w:proofErr w:type="spellStart"/>
        <w:r w:rsidRPr="00DD179F">
          <w:t>Resumen</w:t>
        </w:r>
        <w:proofErr w:type="spellEnd"/>
        <w:r w:rsidRPr="00DD179F">
          <w:t xml:space="preserve"> &gt; </w:t>
        </w:r>
        <w:proofErr w:type="spellStart"/>
        <w:r w:rsidRPr="00DD179F">
          <w:t>Cronograma</w:t>
        </w:r>
        <w:proofErr w:type="spellEnd"/>
        <w:r w:rsidRPr="00DD179F">
          <w:t xml:space="preserve"> del </w:t>
        </w:r>
        <w:proofErr w:type="spellStart"/>
        <w:r w:rsidRPr="00DD179F">
          <w:t>concurso</w:t>
        </w:r>
        <w:proofErr w:type="spellEnd"/>
        <w:r w:rsidRPr="00DD179F">
          <w:t>.</w:t>
        </w:r>
      </w:ins>
    </w:p>
    <w:p w:rsidRPr="00DD179F" w:rsidR="00DD179F" w:rsidP="00DD179F" w:rsidRDefault="00DD179F" w14:paraId="0B91A327" w14:textId="77777777">
      <w:pPr>
        <w:rPr>
          <w:ins w:author="Díaz Madero, Ana" w:date="2024-09-12T09:49:00Z" w:id="224"/>
        </w:rPr>
      </w:pPr>
      <w:ins w:author="Díaz Madero, Ana" w:date="2024-09-12T09:49:00Z" w:id="225">
        <w:r w:rsidRPr="00DD179F">
          <w:rPr>
            <w:b/>
          </w:rPr>
          <w:t>TÉRMINOS ESPECÍFICOS DE LA COMPETENCIA</w:t>
        </w:r>
      </w:ins>
    </w:p>
    <w:p w:rsidRPr="00DD179F" w:rsidR="00DD179F" w:rsidP="00DD179F" w:rsidRDefault="00DD179F" w14:paraId="6D2CC291" w14:textId="77777777">
      <w:pPr>
        <w:rPr>
          <w:ins w:author="Díaz Madero, Ana" w:date="2024-09-12T09:49:00Z" w:id="226"/>
        </w:rPr>
      </w:pPr>
      <w:ins w:author="Díaz Madero, Ana" w:date="2024-09-12T09:49:00Z" w:id="227">
        <w:r w:rsidRPr="00DD179F">
          <w:t xml:space="preserve">NOMBRE DE LA COMPETENCIA: Hackathon de Energía </w:t>
        </w:r>
        <w:proofErr w:type="spellStart"/>
        <w:r w:rsidRPr="00DD179F">
          <w:t>HidroPredicitiva</w:t>
        </w:r>
        <w:proofErr w:type="spellEnd"/>
      </w:ins>
    </w:p>
    <w:p w:rsidRPr="00DD179F" w:rsidR="00DD179F" w:rsidP="00DD179F" w:rsidRDefault="00DD179F" w14:paraId="693125BE" w14:textId="77777777">
      <w:pPr>
        <w:rPr>
          <w:ins w:author="Díaz Madero, Ana" w:date="2024-09-12T09:49:00Z" w:id="228"/>
        </w:rPr>
      </w:pPr>
      <w:ins w:author="Díaz Madero, Ana" w:date="2024-09-12T09:49:00Z" w:id="229">
        <w:r w:rsidRPr="00DD179F">
          <w:t>SITIO WEB DE LA COMPETENCIA: </w:t>
        </w:r>
        <w:r w:rsidRPr="00DD179F">
          <w:fldChar w:fldCharType="begin"/>
        </w:r>
        <w:r w:rsidRPr="00DD179F">
          <w:instrText>HYPERLINK "https://algoritmosverdes.gob.es/node/16" \t "_blank"</w:instrText>
        </w:r>
        <w:r w:rsidRPr="00DD179F">
          <w:fldChar w:fldCharType="separate"/>
        </w:r>
        <w:r w:rsidRPr="00DD179F">
          <w:rPr>
            <w:rStyle w:val="Hyperlink"/>
          </w:rPr>
          <w:t>https://algoritmosverdes.gob.es/node/16</w:t>
        </w:r>
      </w:ins>
      <w:ins w:author="Díaz Madero, Ana" w:date="2024-09-12T09:49:00Z" w16du:dateUtc="2024-09-12T07:49:00Z" w:id="230">
        <w:r w:rsidRPr="00DD179F">
          <w:fldChar w:fldCharType="end"/>
        </w:r>
      </w:ins>
    </w:p>
    <w:p w:rsidRPr="001140FA" w:rsidR="007E4F96" w:rsidP="009E08F7" w:rsidRDefault="007E4F96" w14:paraId="28CD9050" w14:textId="77777777">
      <w:pPr>
        <w:rPr>
          <w:rPrChange w:author="Díaz Madero, Ana" w:date="2024-09-13T11:52:00Z" w16du:dateUtc="2024-09-13T09:52:00Z" w:id="231">
            <w:rPr>
              <w:lang w:val="es-ES_tradnl"/>
            </w:rPr>
          </w:rPrChange>
        </w:rPr>
      </w:pPr>
    </w:p>
    <w:p w:rsidR="00112F17" w:rsidRDefault="00112F17" w14:paraId="2A904FD8" w14:textId="6EEAAD9D">
      <w:r w:rsidRPr="00112F17">
        <w:rPr>
          <w:noProof/>
        </w:rPr>
        <w:drawing>
          <wp:inline distT="0" distB="0" distL="0" distR="0" wp14:anchorId="3C1358D2" wp14:editId="301C5D13">
            <wp:extent cx="5981700" cy="7692121"/>
            <wp:effectExtent l="0" t="0" r="0" b="4445"/>
            <wp:docPr id="646227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7390" name="Picture 1" descr="A screenshot of a computer&#10;&#10;Description automatically generated"/>
                    <pic:cNvPicPr/>
                  </pic:nvPicPr>
                  <pic:blipFill rotWithShape="1">
                    <a:blip r:embed="rId14"/>
                    <a:srcRect r="22429"/>
                    <a:stretch/>
                  </pic:blipFill>
                  <pic:spPr bwMode="auto">
                    <a:xfrm>
                      <a:off x="0" y="0"/>
                      <a:ext cx="5985886" cy="7697504"/>
                    </a:xfrm>
                    <a:prstGeom prst="rect">
                      <a:avLst/>
                    </a:prstGeom>
                    <a:ln>
                      <a:noFill/>
                    </a:ln>
                    <a:extLst>
                      <a:ext uri="{53640926-AAD7-44D8-BBD7-CCE9431645EC}">
                        <a14:shadowObscured xmlns:a14="http://schemas.microsoft.com/office/drawing/2010/main"/>
                      </a:ext>
                    </a:extLst>
                  </pic:spPr>
                </pic:pic>
              </a:graphicData>
            </a:graphic>
          </wp:inline>
        </w:drawing>
      </w:r>
    </w:p>
    <w:p w:rsidRPr="00112F17" w:rsidR="00112F17" w:rsidRDefault="00112F17" w14:paraId="431B178D" w14:textId="64B9234F">
      <w:r w:rsidRPr="00112F17">
        <w:rPr>
          <w:noProof/>
        </w:rPr>
        <w:drawing>
          <wp:inline distT="0" distB="0" distL="0" distR="0" wp14:anchorId="2D8C7AF2" wp14:editId="54246664">
            <wp:extent cx="5676900" cy="2478013"/>
            <wp:effectExtent l="0" t="0" r="0" b="0"/>
            <wp:docPr id="1252871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1009" name="Picture 1" descr="A screenshot of a computer&#10;&#10;Description automatically generated"/>
                    <pic:cNvPicPr/>
                  </pic:nvPicPr>
                  <pic:blipFill>
                    <a:blip r:embed="rId15"/>
                    <a:stretch>
                      <a:fillRect/>
                    </a:stretch>
                  </pic:blipFill>
                  <pic:spPr>
                    <a:xfrm>
                      <a:off x="0" y="0"/>
                      <a:ext cx="5690560" cy="2483976"/>
                    </a:xfrm>
                    <a:prstGeom prst="rect">
                      <a:avLst/>
                    </a:prstGeom>
                  </pic:spPr>
                </pic:pic>
              </a:graphicData>
            </a:graphic>
          </wp:inline>
        </w:drawing>
      </w:r>
    </w:p>
    <w:sectPr w:rsidRPr="00112F17" w:rsidR="00112F17">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VP" w:author="Van Branteghem, Paul" w:date="2024-09-10T10:59:00Z" w:id="3">
    <w:p w:rsidR="00AE0B4B" w:rsidRDefault="002E2586" w14:paraId="33A14203" w14:textId="71A29490">
      <w:r>
        <w:annotationRef/>
      </w:r>
      <w:r w:rsidRPr="57061984">
        <w:t>Creo que sería interesante introducir qué valor le da a Iberdrola conocer el caudal. Es decir, a partir de ello luego pueden calcular la generación eléctrica.</w:t>
      </w:r>
    </w:p>
  </w:comment>
  <w:comment w:initials="VP" w:author="Van Branteghem, Paul" w:date="2024-09-10T11:01:00Z" w:id="4">
    <w:p w:rsidR="00AE0B4B" w:rsidRDefault="002E2586" w14:paraId="3D00828F" w14:textId="31F84F3F">
      <w:r>
        <w:annotationRef/>
      </w:r>
      <w:r w:rsidRPr="79146EAE">
        <w:t>Lo pones luego para la predicción de la energía hidroeléctrica pero también lo pondría aquí para que se vea el valor de negocio.</w:t>
      </w:r>
    </w:p>
  </w:comment>
  <w:comment w:initials="DMA" w:author="Díaz Madero, Ana" w:date="2024-09-11T09:17:00Z" w:id="5">
    <w:p w:rsidR="004F234D" w:rsidP="004F234D" w:rsidRDefault="004F234D" w14:paraId="7B2A08B6" w14:textId="77777777">
      <w:pPr>
        <w:pStyle w:val="CommentText"/>
      </w:pPr>
      <w:r>
        <w:rPr>
          <w:rStyle w:val="CommentReference"/>
        </w:rPr>
        <w:annotationRef/>
      </w:r>
      <w:r>
        <w:rPr>
          <w:lang w:val="es-ES"/>
        </w:rPr>
        <w:t>Incluido en el primer parrafo</w:t>
      </w:r>
    </w:p>
  </w:comment>
  <w:comment w:initials="VP" w:author="Van Branteghem, Paul" w:date="2024-09-10T10:49:00Z" w:id="6">
    <w:p w:rsidR="00AE0B4B" w:rsidRDefault="002E2586" w14:paraId="2BF8AFB1" w14:textId="62BF06ED">
      <w:r>
        <w:annotationRef/>
      </w:r>
      <w:r w:rsidRPr="01CC37F2">
        <w:t>El caudal no es un fenómeno meteorológico, depende de ellos por eso cambio el texto.</w:t>
      </w:r>
    </w:p>
  </w:comment>
  <w:comment w:initials="VP" w:author="Van Branteghem, Paul" w:date="2024-09-13T11:52:00Z" w:id="168">
    <w:p w:rsidR="00E71D63" w:rsidRDefault="00E71D63" w14:paraId="11916676" w14:textId="4B4BFD7A">
      <w:pPr>
        <w:pStyle w:val="CommentText"/>
      </w:pPr>
      <w:r>
        <w:rPr>
          <w:rStyle w:val="CommentReference"/>
        </w:rPr>
        <w:annotationRef/>
      </w:r>
      <w:r w:rsidRPr="31653308">
        <w:t>Aquí</w:t>
      </w:r>
    </w:p>
  </w:comment>
  <w:comment w:initials="VP" w:author="Van Branteghem, Paul" w:date="2024-09-10T11:13:00Z" w:id="209">
    <w:p w:rsidR="00AE0B4B" w:rsidRDefault="002E2586" w14:paraId="59D0F669" w14:textId="18475152">
      <w:r>
        <w:annotationRef/>
      </w:r>
      <w:r w:rsidRPr="56EA7528">
        <w:t>Añadiría que el usuario puede usar datos externos siempre que lo indique y sean abiertos.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A14203" w15:done="1"/>
  <w15:commentEx w15:paraId="3D00828F" w15:paraIdParent="33A14203" w15:done="1"/>
  <w15:commentEx w15:paraId="7B2A08B6" w15:paraIdParent="33A14203" w15:done="1"/>
  <w15:commentEx w15:paraId="2BF8AFB1" w15:done="1"/>
  <w15:commentEx w15:paraId="11916676" w15:done="1"/>
  <w15:commentEx w15:paraId="59D0F6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549294" w16cex:dateUtc="2024-09-10T08:59:00Z"/>
  <w16cex:commentExtensible w16cex:durableId="1361F41F" w16cex:dateUtc="2024-09-10T09:01:00Z"/>
  <w16cex:commentExtensible w16cex:durableId="06783312" w16cex:dateUtc="2024-09-11T07:17:00Z"/>
  <w16cex:commentExtensible w16cex:durableId="52B30A8E" w16cex:dateUtc="2024-09-10T08:49:00Z"/>
  <w16cex:commentExtensible w16cex:durableId="2319D3E9" w16cex:dateUtc="2024-09-13T09:52:00Z"/>
  <w16cex:commentExtensible w16cex:durableId="1B1EA760" w16cex:dateUtc="2024-09-10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A14203" w16cid:durableId="25549294"/>
  <w16cid:commentId w16cid:paraId="3D00828F" w16cid:durableId="1361F41F"/>
  <w16cid:commentId w16cid:paraId="7B2A08B6" w16cid:durableId="06783312"/>
  <w16cid:commentId w16cid:paraId="2BF8AFB1" w16cid:durableId="52B30A8E"/>
  <w16cid:commentId w16cid:paraId="11916676" w16cid:durableId="2319D3E9"/>
  <w16cid:commentId w16cid:paraId="59D0F669" w16cid:durableId="1B1EA7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910"/>
    <w:multiLevelType w:val="multilevel"/>
    <w:tmpl w:val="CAB4F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CD74F38"/>
    <w:multiLevelType w:val="multilevel"/>
    <w:tmpl w:val="B184A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FA108A8"/>
    <w:multiLevelType w:val="multilevel"/>
    <w:tmpl w:val="83D044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6C34DB0"/>
    <w:multiLevelType w:val="multilevel"/>
    <w:tmpl w:val="18908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941637E"/>
    <w:multiLevelType w:val="multilevel"/>
    <w:tmpl w:val="639A8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CB8406E"/>
    <w:multiLevelType w:val="multilevel"/>
    <w:tmpl w:val="11E4BB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E510875"/>
    <w:multiLevelType w:val="multilevel"/>
    <w:tmpl w:val="33B06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31F3758"/>
    <w:multiLevelType w:val="multilevel"/>
    <w:tmpl w:val="B3427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68D4C4D"/>
    <w:multiLevelType w:val="multilevel"/>
    <w:tmpl w:val="D4A2F2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A6014F5"/>
    <w:multiLevelType w:val="multilevel"/>
    <w:tmpl w:val="6840D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AC23F63"/>
    <w:multiLevelType w:val="multilevel"/>
    <w:tmpl w:val="F5B4A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DBC6EFE"/>
    <w:multiLevelType w:val="multilevel"/>
    <w:tmpl w:val="BEC8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8C04E8D"/>
    <w:multiLevelType w:val="multilevel"/>
    <w:tmpl w:val="67AA4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15783051">
    <w:abstractNumId w:val="3"/>
  </w:num>
  <w:num w:numId="2" w16cid:durableId="1488934880">
    <w:abstractNumId w:val="10"/>
  </w:num>
  <w:num w:numId="3" w16cid:durableId="1323116413">
    <w:abstractNumId w:val="11"/>
  </w:num>
  <w:num w:numId="4" w16cid:durableId="6836624">
    <w:abstractNumId w:val="5"/>
  </w:num>
  <w:num w:numId="5" w16cid:durableId="648360809">
    <w:abstractNumId w:val="4"/>
  </w:num>
  <w:num w:numId="6" w16cid:durableId="590627936">
    <w:abstractNumId w:val="7"/>
  </w:num>
  <w:num w:numId="7" w16cid:durableId="558050496">
    <w:abstractNumId w:val="8"/>
  </w:num>
  <w:num w:numId="8" w16cid:durableId="87391583">
    <w:abstractNumId w:val="6"/>
  </w:num>
  <w:num w:numId="9" w16cid:durableId="623344572">
    <w:abstractNumId w:val="12"/>
  </w:num>
  <w:num w:numId="10" w16cid:durableId="19163000">
    <w:abstractNumId w:val="2"/>
  </w:num>
  <w:num w:numId="11" w16cid:durableId="895624454">
    <w:abstractNumId w:val="9"/>
  </w:num>
  <w:num w:numId="12" w16cid:durableId="362822890">
    <w:abstractNumId w:val="0"/>
  </w:num>
  <w:num w:numId="13" w16cid:durableId="1986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íaz Madero, Ana">
    <w15:presenceInfo w15:providerId="AD" w15:userId="S::a.diaz.madero@accenture.com::81e3d516-de34-4d34-a341-3b8488f0c93d"/>
  </w15:person>
  <w15:person w15:author="Van Branteghem, Paul">
    <w15:presenceInfo w15:providerId="AD" w15:userId="S::paul.van_ineco.com#ext#@correoage.onmicrosoft.com::b5068793-72ac-4ed4-891f-5685188f43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17"/>
    <w:rsid w:val="00060F5B"/>
    <w:rsid w:val="00067B06"/>
    <w:rsid w:val="00090F97"/>
    <w:rsid w:val="000931DD"/>
    <w:rsid w:val="000B4462"/>
    <w:rsid w:val="00112F17"/>
    <w:rsid w:val="001140FA"/>
    <w:rsid w:val="00164237"/>
    <w:rsid w:val="001A0953"/>
    <w:rsid w:val="001D2152"/>
    <w:rsid w:val="001E26F1"/>
    <w:rsid w:val="001E79E1"/>
    <w:rsid w:val="00225CFB"/>
    <w:rsid w:val="00241836"/>
    <w:rsid w:val="00250D12"/>
    <w:rsid w:val="002A6D88"/>
    <w:rsid w:val="002C1FD5"/>
    <w:rsid w:val="002E2586"/>
    <w:rsid w:val="00304C51"/>
    <w:rsid w:val="00354ADF"/>
    <w:rsid w:val="00444FA7"/>
    <w:rsid w:val="00457E38"/>
    <w:rsid w:val="00475152"/>
    <w:rsid w:val="00481E53"/>
    <w:rsid w:val="004F234D"/>
    <w:rsid w:val="0053214A"/>
    <w:rsid w:val="005F10FC"/>
    <w:rsid w:val="0064526C"/>
    <w:rsid w:val="00677EB5"/>
    <w:rsid w:val="006D2D06"/>
    <w:rsid w:val="00782DB3"/>
    <w:rsid w:val="007B5FB7"/>
    <w:rsid w:val="007E4F96"/>
    <w:rsid w:val="008430E2"/>
    <w:rsid w:val="00843EBC"/>
    <w:rsid w:val="008811A7"/>
    <w:rsid w:val="008B7C51"/>
    <w:rsid w:val="008C0FDF"/>
    <w:rsid w:val="008F28E3"/>
    <w:rsid w:val="00934A27"/>
    <w:rsid w:val="009560D4"/>
    <w:rsid w:val="00985EF3"/>
    <w:rsid w:val="009E08F7"/>
    <w:rsid w:val="00A149E5"/>
    <w:rsid w:val="00A34C02"/>
    <w:rsid w:val="00A44667"/>
    <w:rsid w:val="00AB51D9"/>
    <w:rsid w:val="00AC6228"/>
    <w:rsid w:val="00AE0B4B"/>
    <w:rsid w:val="00AE7BFF"/>
    <w:rsid w:val="00B043B1"/>
    <w:rsid w:val="00B73A37"/>
    <w:rsid w:val="00B84EB3"/>
    <w:rsid w:val="00BA7085"/>
    <w:rsid w:val="00BB2352"/>
    <w:rsid w:val="00BD0617"/>
    <w:rsid w:val="00BE10D8"/>
    <w:rsid w:val="00C016D9"/>
    <w:rsid w:val="00C713EE"/>
    <w:rsid w:val="00C83B42"/>
    <w:rsid w:val="00CA4A08"/>
    <w:rsid w:val="00CC4F76"/>
    <w:rsid w:val="00CD7DB6"/>
    <w:rsid w:val="00CE4032"/>
    <w:rsid w:val="00D63ED5"/>
    <w:rsid w:val="00DD179F"/>
    <w:rsid w:val="00DE0E06"/>
    <w:rsid w:val="00E71D63"/>
    <w:rsid w:val="00E77BD6"/>
    <w:rsid w:val="00E8302A"/>
    <w:rsid w:val="00F21F3A"/>
    <w:rsid w:val="00FD3B77"/>
    <w:rsid w:val="00FE2C65"/>
    <w:rsid w:val="01624999"/>
    <w:rsid w:val="01E943C1"/>
    <w:rsid w:val="0265621E"/>
    <w:rsid w:val="03BA584D"/>
    <w:rsid w:val="05178B2A"/>
    <w:rsid w:val="0A5742AF"/>
    <w:rsid w:val="0B63B594"/>
    <w:rsid w:val="14420703"/>
    <w:rsid w:val="1950E5A8"/>
    <w:rsid w:val="1A91769C"/>
    <w:rsid w:val="217EB836"/>
    <w:rsid w:val="2536D8A7"/>
    <w:rsid w:val="26A96FEA"/>
    <w:rsid w:val="28EC075C"/>
    <w:rsid w:val="30CCBE00"/>
    <w:rsid w:val="326C4BE8"/>
    <w:rsid w:val="37FB466F"/>
    <w:rsid w:val="3B09211F"/>
    <w:rsid w:val="46F3DF88"/>
    <w:rsid w:val="4F62FB58"/>
    <w:rsid w:val="5A7A1E67"/>
    <w:rsid w:val="5B72DBAA"/>
    <w:rsid w:val="5C778658"/>
    <w:rsid w:val="5E5678E7"/>
    <w:rsid w:val="60A82980"/>
    <w:rsid w:val="614E039E"/>
    <w:rsid w:val="6196A090"/>
    <w:rsid w:val="6454FA9F"/>
    <w:rsid w:val="6BD9163E"/>
    <w:rsid w:val="6E0E8533"/>
    <w:rsid w:val="6E521E9C"/>
    <w:rsid w:val="7434313C"/>
    <w:rsid w:val="75B44D4B"/>
    <w:rsid w:val="7B1DB948"/>
    <w:rsid w:val="7C87A0BB"/>
    <w:rsid w:val="7F274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1C55"/>
  <w15:chartTrackingRefBased/>
  <w15:docId w15:val="{BCA82420-3B95-4F58-BF9D-F4CEF04A6F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12F1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F1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F1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12F1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12F1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12F1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12F1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12F1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12F1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12F1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12F1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12F17"/>
    <w:rPr>
      <w:rFonts w:eastAsiaTheme="majorEastAsia" w:cstheme="majorBidi"/>
      <w:color w:val="272727" w:themeColor="text1" w:themeTint="D8"/>
    </w:rPr>
  </w:style>
  <w:style w:type="paragraph" w:styleId="Title">
    <w:name w:val="Title"/>
    <w:basedOn w:val="Normal"/>
    <w:next w:val="Normal"/>
    <w:link w:val="TitleChar"/>
    <w:uiPriority w:val="10"/>
    <w:qFormat/>
    <w:rsid w:val="00112F1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12F1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12F1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12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F17"/>
    <w:pPr>
      <w:spacing w:before="160"/>
      <w:jc w:val="center"/>
    </w:pPr>
    <w:rPr>
      <w:i/>
      <w:iCs/>
      <w:color w:val="404040" w:themeColor="text1" w:themeTint="BF"/>
    </w:rPr>
  </w:style>
  <w:style w:type="character" w:styleId="QuoteChar" w:customStyle="1">
    <w:name w:val="Quote Char"/>
    <w:basedOn w:val="DefaultParagraphFont"/>
    <w:link w:val="Quote"/>
    <w:uiPriority w:val="29"/>
    <w:rsid w:val="00112F17"/>
    <w:rPr>
      <w:i/>
      <w:iCs/>
      <w:color w:val="404040" w:themeColor="text1" w:themeTint="BF"/>
    </w:rPr>
  </w:style>
  <w:style w:type="paragraph" w:styleId="ListParagraph">
    <w:name w:val="List Paragraph"/>
    <w:basedOn w:val="Normal"/>
    <w:uiPriority w:val="34"/>
    <w:qFormat/>
    <w:rsid w:val="00112F17"/>
    <w:pPr>
      <w:ind w:left="720"/>
      <w:contextualSpacing/>
    </w:pPr>
  </w:style>
  <w:style w:type="character" w:styleId="IntenseEmphasis">
    <w:name w:val="Intense Emphasis"/>
    <w:basedOn w:val="DefaultParagraphFont"/>
    <w:uiPriority w:val="21"/>
    <w:qFormat/>
    <w:rsid w:val="00112F17"/>
    <w:rPr>
      <w:i/>
      <w:iCs/>
      <w:color w:val="0F4761" w:themeColor="accent1" w:themeShade="BF"/>
    </w:rPr>
  </w:style>
  <w:style w:type="paragraph" w:styleId="IntenseQuote">
    <w:name w:val="Intense Quote"/>
    <w:basedOn w:val="Normal"/>
    <w:next w:val="Normal"/>
    <w:link w:val="IntenseQuoteChar"/>
    <w:uiPriority w:val="30"/>
    <w:qFormat/>
    <w:rsid w:val="00112F1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12F17"/>
    <w:rPr>
      <w:i/>
      <w:iCs/>
      <w:color w:val="0F4761" w:themeColor="accent1" w:themeShade="BF"/>
    </w:rPr>
  </w:style>
  <w:style w:type="character" w:styleId="IntenseReference">
    <w:name w:val="Intense Reference"/>
    <w:basedOn w:val="DefaultParagraphFont"/>
    <w:uiPriority w:val="32"/>
    <w:qFormat/>
    <w:rsid w:val="00112F17"/>
    <w:rPr>
      <w:b/>
      <w:bCs/>
      <w:smallCaps/>
      <w:color w:val="0F4761" w:themeColor="accent1" w:themeShade="BF"/>
      <w:spacing w:val="5"/>
    </w:rPr>
  </w:style>
  <w:style w:type="paragraph" w:styleId="CommentText">
    <w:name w:val="annotation text"/>
    <w:basedOn w:val="Normal"/>
    <w:link w:val="CommentTextChar"/>
    <w:uiPriority w:val="99"/>
    <w:unhideWhenUsed/>
    <w:rsid w:val="00481E53"/>
    <w:pPr>
      <w:spacing w:line="240" w:lineRule="auto"/>
    </w:pPr>
    <w:rPr>
      <w:sz w:val="20"/>
      <w:szCs w:val="20"/>
    </w:rPr>
  </w:style>
  <w:style w:type="character" w:styleId="CommentTextChar" w:customStyle="1">
    <w:name w:val="Comment Text Char"/>
    <w:basedOn w:val="DefaultParagraphFont"/>
    <w:link w:val="CommentText"/>
    <w:uiPriority w:val="99"/>
    <w:rsid w:val="00481E53"/>
    <w:rPr>
      <w:sz w:val="20"/>
      <w:szCs w:val="20"/>
    </w:rPr>
  </w:style>
  <w:style w:type="character" w:styleId="CommentReference">
    <w:name w:val="annotation reference"/>
    <w:basedOn w:val="DefaultParagraphFont"/>
    <w:uiPriority w:val="99"/>
    <w:semiHidden/>
    <w:unhideWhenUsed/>
    <w:rsid w:val="00481E53"/>
    <w:rPr>
      <w:sz w:val="16"/>
      <w:szCs w:val="16"/>
    </w:rPr>
  </w:style>
  <w:style w:type="paragraph" w:styleId="Revision">
    <w:name w:val="Revision"/>
    <w:hidden/>
    <w:uiPriority w:val="99"/>
    <w:semiHidden/>
    <w:rsid w:val="004F234D"/>
    <w:pPr>
      <w:spacing w:after="0" w:line="240" w:lineRule="auto"/>
    </w:pPr>
  </w:style>
  <w:style w:type="paragraph" w:styleId="CommentSubject">
    <w:name w:val="annotation subject"/>
    <w:basedOn w:val="CommentText"/>
    <w:next w:val="CommentText"/>
    <w:link w:val="CommentSubjectChar"/>
    <w:uiPriority w:val="99"/>
    <w:semiHidden/>
    <w:unhideWhenUsed/>
    <w:rsid w:val="004F234D"/>
    <w:rPr>
      <w:b/>
      <w:bCs/>
    </w:rPr>
  </w:style>
  <w:style w:type="character" w:styleId="CommentSubjectChar" w:customStyle="1">
    <w:name w:val="Comment Subject Char"/>
    <w:basedOn w:val="CommentTextChar"/>
    <w:link w:val="CommentSubject"/>
    <w:uiPriority w:val="99"/>
    <w:semiHidden/>
    <w:rsid w:val="004F234D"/>
    <w:rPr>
      <w:b/>
      <w:bCs/>
      <w:sz w:val="20"/>
      <w:szCs w:val="20"/>
    </w:rPr>
  </w:style>
  <w:style w:type="character" w:styleId="Hyperlink">
    <w:name w:val="Hyperlink"/>
    <w:basedOn w:val="DefaultParagraphFont"/>
    <w:uiPriority w:val="99"/>
    <w:unhideWhenUsed/>
    <w:rsid w:val="00DD179F"/>
    <w:rPr>
      <w:color w:val="467886" w:themeColor="hyperlink"/>
      <w:u w:val="single"/>
    </w:rPr>
  </w:style>
  <w:style w:type="character" w:styleId="UnresolvedMention">
    <w:name w:val="Unresolved Mention"/>
    <w:basedOn w:val="DefaultParagraphFont"/>
    <w:uiPriority w:val="99"/>
    <w:semiHidden/>
    <w:unhideWhenUsed/>
    <w:rsid w:val="00DD1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061">
      <w:bodyDiv w:val="1"/>
      <w:marLeft w:val="0"/>
      <w:marRight w:val="0"/>
      <w:marTop w:val="0"/>
      <w:marBottom w:val="0"/>
      <w:divBdr>
        <w:top w:val="none" w:sz="0" w:space="0" w:color="auto"/>
        <w:left w:val="none" w:sz="0" w:space="0" w:color="auto"/>
        <w:bottom w:val="none" w:sz="0" w:space="0" w:color="auto"/>
        <w:right w:val="none" w:sz="0" w:space="0" w:color="auto"/>
      </w:divBdr>
      <w:divsChild>
        <w:div w:id="1903564942">
          <w:marLeft w:val="0"/>
          <w:marRight w:val="0"/>
          <w:marTop w:val="0"/>
          <w:marBottom w:val="0"/>
          <w:divBdr>
            <w:top w:val="none" w:sz="0" w:space="0" w:color="auto"/>
            <w:left w:val="none" w:sz="0" w:space="0" w:color="auto"/>
            <w:bottom w:val="none" w:sz="0" w:space="0" w:color="auto"/>
            <w:right w:val="none" w:sz="0" w:space="0" w:color="auto"/>
          </w:divBdr>
        </w:div>
      </w:divsChild>
    </w:div>
    <w:div w:id="100348226">
      <w:bodyDiv w:val="1"/>
      <w:marLeft w:val="0"/>
      <w:marRight w:val="0"/>
      <w:marTop w:val="0"/>
      <w:marBottom w:val="0"/>
      <w:divBdr>
        <w:top w:val="none" w:sz="0" w:space="0" w:color="auto"/>
        <w:left w:val="none" w:sz="0" w:space="0" w:color="auto"/>
        <w:bottom w:val="none" w:sz="0" w:space="0" w:color="auto"/>
        <w:right w:val="none" w:sz="0" w:space="0" w:color="auto"/>
      </w:divBdr>
    </w:div>
    <w:div w:id="109398387">
      <w:bodyDiv w:val="1"/>
      <w:marLeft w:val="0"/>
      <w:marRight w:val="0"/>
      <w:marTop w:val="0"/>
      <w:marBottom w:val="0"/>
      <w:divBdr>
        <w:top w:val="none" w:sz="0" w:space="0" w:color="auto"/>
        <w:left w:val="none" w:sz="0" w:space="0" w:color="auto"/>
        <w:bottom w:val="none" w:sz="0" w:space="0" w:color="auto"/>
        <w:right w:val="none" w:sz="0" w:space="0" w:color="auto"/>
      </w:divBdr>
    </w:div>
    <w:div w:id="218058708">
      <w:bodyDiv w:val="1"/>
      <w:marLeft w:val="0"/>
      <w:marRight w:val="0"/>
      <w:marTop w:val="0"/>
      <w:marBottom w:val="0"/>
      <w:divBdr>
        <w:top w:val="none" w:sz="0" w:space="0" w:color="auto"/>
        <w:left w:val="none" w:sz="0" w:space="0" w:color="auto"/>
        <w:bottom w:val="none" w:sz="0" w:space="0" w:color="auto"/>
        <w:right w:val="none" w:sz="0" w:space="0" w:color="auto"/>
      </w:divBdr>
    </w:div>
    <w:div w:id="229972886">
      <w:bodyDiv w:val="1"/>
      <w:marLeft w:val="0"/>
      <w:marRight w:val="0"/>
      <w:marTop w:val="0"/>
      <w:marBottom w:val="0"/>
      <w:divBdr>
        <w:top w:val="none" w:sz="0" w:space="0" w:color="auto"/>
        <w:left w:val="none" w:sz="0" w:space="0" w:color="auto"/>
        <w:bottom w:val="none" w:sz="0" w:space="0" w:color="auto"/>
        <w:right w:val="none" w:sz="0" w:space="0" w:color="auto"/>
      </w:divBdr>
    </w:div>
    <w:div w:id="386997770">
      <w:bodyDiv w:val="1"/>
      <w:marLeft w:val="0"/>
      <w:marRight w:val="0"/>
      <w:marTop w:val="0"/>
      <w:marBottom w:val="0"/>
      <w:divBdr>
        <w:top w:val="none" w:sz="0" w:space="0" w:color="auto"/>
        <w:left w:val="none" w:sz="0" w:space="0" w:color="auto"/>
        <w:bottom w:val="none" w:sz="0" w:space="0" w:color="auto"/>
        <w:right w:val="none" w:sz="0" w:space="0" w:color="auto"/>
      </w:divBdr>
    </w:div>
    <w:div w:id="453059136">
      <w:bodyDiv w:val="1"/>
      <w:marLeft w:val="0"/>
      <w:marRight w:val="0"/>
      <w:marTop w:val="0"/>
      <w:marBottom w:val="0"/>
      <w:divBdr>
        <w:top w:val="none" w:sz="0" w:space="0" w:color="auto"/>
        <w:left w:val="none" w:sz="0" w:space="0" w:color="auto"/>
        <w:bottom w:val="none" w:sz="0" w:space="0" w:color="auto"/>
        <w:right w:val="none" w:sz="0" w:space="0" w:color="auto"/>
      </w:divBdr>
      <w:divsChild>
        <w:div w:id="1781802769">
          <w:marLeft w:val="0"/>
          <w:marRight w:val="0"/>
          <w:marTop w:val="0"/>
          <w:marBottom w:val="0"/>
          <w:divBdr>
            <w:top w:val="none" w:sz="0" w:space="0" w:color="auto"/>
            <w:left w:val="none" w:sz="0" w:space="0" w:color="auto"/>
            <w:bottom w:val="none" w:sz="0" w:space="0" w:color="auto"/>
            <w:right w:val="none" w:sz="0" w:space="0" w:color="auto"/>
          </w:divBdr>
          <w:divsChild>
            <w:div w:id="1178230830">
              <w:marLeft w:val="0"/>
              <w:marRight w:val="0"/>
              <w:marTop w:val="0"/>
              <w:marBottom w:val="0"/>
              <w:divBdr>
                <w:top w:val="none" w:sz="0" w:space="0" w:color="auto"/>
                <w:left w:val="none" w:sz="0" w:space="0" w:color="auto"/>
                <w:bottom w:val="none" w:sz="0" w:space="0" w:color="auto"/>
                <w:right w:val="none" w:sz="0" w:space="0" w:color="auto"/>
              </w:divBdr>
              <w:divsChild>
                <w:div w:id="958417881">
                  <w:marLeft w:val="0"/>
                  <w:marRight w:val="180"/>
                  <w:marTop w:val="0"/>
                  <w:marBottom w:val="0"/>
                  <w:divBdr>
                    <w:top w:val="none" w:sz="0" w:space="0" w:color="auto"/>
                    <w:left w:val="none" w:sz="0" w:space="0" w:color="auto"/>
                    <w:bottom w:val="none" w:sz="0" w:space="0" w:color="auto"/>
                    <w:right w:val="none" w:sz="0" w:space="0" w:color="auto"/>
                  </w:divBdr>
                  <w:divsChild>
                    <w:div w:id="944581209">
                      <w:marLeft w:val="0"/>
                      <w:marRight w:val="0"/>
                      <w:marTop w:val="0"/>
                      <w:marBottom w:val="0"/>
                      <w:divBdr>
                        <w:top w:val="none" w:sz="0" w:space="0" w:color="auto"/>
                        <w:left w:val="none" w:sz="0" w:space="0" w:color="auto"/>
                        <w:bottom w:val="none" w:sz="0" w:space="0" w:color="auto"/>
                        <w:right w:val="none" w:sz="0" w:space="0" w:color="auto"/>
                      </w:divBdr>
                    </w:div>
                  </w:divsChild>
                </w:div>
                <w:div w:id="15805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158">
          <w:marLeft w:val="0"/>
          <w:marRight w:val="0"/>
          <w:marTop w:val="0"/>
          <w:marBottom w:val="0"/>
          <w:divBdr>
            <w:top w:val="none" w:sz="0" w:space="0" w:color="auto"/>
            <w:left w:val="none" w:sz="0" w:space="0" w:color="auto"/>
            <w:bottom w:val="none" w:sz="0" w:space="0" w:color="auto"/>
            <w:right w:val="none" w:sz="0" w:space="0" w:color="auto"/>
          </w:divBdr>
          <w:divsChild>
            <w:div w:id="1391538469">
              <w:marLeft w:val="0"/>
              <w:marRight w:val="0"/>
              <w:marTop w:val="0"/>
              <w:marBottom w:val="0"/>
              <w:divBdr>
                <w:top w:val="none" w:sz="0" w:space="0" w:color="auto"/>
                <w:left w:val="none" w:sz="0" w:space="0" w:color="auto"/>
                <w:bottom w:val="none" w:sz="0" w:space="0" w:color="auto"/>
                <w:right w:val="none" w:sz="0" w:space="0" w:color="auto"/>
              </w:divBdr>
              <w:divsChild>
                <w:div w:id="1521969552">
                  <w:marLeft w:val="0"/>
                  <w:marRight w:val="0"/>
                  <w:marTop w:val="0"/>
                  <w:marBottom w:val="0"/>
                  <w:divBdr>
                    <w:top w:val="none" w:sz="0" w:space="0" w:color="auto"/>
                    <w:left w:val="none" w:sz="0" w:space="0" w:color="auto"/>
                    <w:bottom w:val="none" w:sz="0" w:space="0" w:color="auto"/>
                    <w:right w:val="none" w:sz="0" w:space="0" w:color="auto"/>
                  </w:divBdr>
                  <w:divsChild>
                    <w:div w:id="467747063">
                      <w:marLeft w:val="0"/>
                      <w:marRight w:val="0"/>
                      <w:marTop w:val="0"/>
                      <w:marBottom w:val="0"/>
                      <w:divBdr>
                        <w:top w:val="none" w:sz="0" w:space="0" w:color="auto"/>
                        <w:left w:val="none" w:sz="0" w:space="0" w:color="auto"/>
                        <w:bottom w:val="none" w:sz="0" w:space="0" w:color="auto"/>
                        <w:right w:val="none" w:sz="0" w:space="0" w:color="auto"/>
                      </w:divBdr>
                      <w:divsChild>
                        <w:div w:id="2091657226">
                          <w:marLeft w:val="0"/>
                          <w:marRight w:val="0"/>
                          <w:marTop w:val="0"/>
                          <w:marBottom w:val="0"/>
                          <w:divBdr>
                            <w:top w:val="none" w:sz="0" w:space="0" w:color="auto"/>
                            <w:left w:val="none" w:sz="0" w:space="0" w:color="auto"/>
                            <w:bottom w:val="none" w:sz="0" w:space="0" w:color="auto"/>
                            <w:right w:val="none" w:sz="0" w:space="0" w:color="auto"/>
                          </w:divBdr>
                          <w:divsChild>
                            <w:div w:id="1500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99303">
      <w:bodyDiv w:val="1"/>
      <w:marLeft w:val="0"/>
      <w:marRight w:val="0"/>
      <w:marTop w:val="0"/>
      <w:marBottom w:val="0"/>
      <w:divBdr>
        <w:top w:val="none" w:sz="0" w:space="0" w:color="auto"/>
        <w:left w:val="none" w:sz="0" w:space="0" w:color="auto"/>
        <w:bottom w:val="none" w:sz="0" w:space="0" w:color="auto"/>
        <w:right w:val="none" w:sz="0" w:space="0" w:color="auto"/>
      </w:divBdr>
    </w:div>
    <w:div w:id="474417792">
      <w:bodyDiv w:val="1"/>
      <w:marLeft w:val="0"/>
      <w:marRight w:val="0"/>
      <w:marTop w:val="0"/>
      <w:marBottom w:val="0"/>
      <w:divBdr>
        <w:top w:val="none" w:sz="0" w:space="0" w:color="auto"/>
        <w:left w:val="none" w:sz="0" w:space="0" w:color="auto"/>
        <w:bottom w:val="none" w:sz="0" w:space="0" w:color="auto"/>
        <w:right w:val="none" w:sz="0" w:space="0" w:color="auto"/>
      </w:divBdr>
      <w:divsChild>
        <w:div w:id="1416129704">
          <w:marLeft w:val="0"/>
          <w:marRight w:val="0"/>
          <w:marTop w:val="0"/>
          <w:marBottom w:val="0"/>
          <w:divBdr>
            <w:top w:val="none" w:sz="0" w:space="0" w:color="auto"/>
            <w:left w:val="none" w:sz="0" w:space="0" w:color="auto"/>
            <w:bottom w:val="none" w:sz="0" w:space="0" w:color="auto"/>
            <w:right w:val="none" w:sz="0" w:space="0" w:color="auto"/>
          </w:divBdr>
          <w:divsChild>
            <w:div w:id="480735809">
              <w:marLeft w:val="0"/>
              <w:marRight w:val="0"/>
              <w:marTop w:val="0"/>
              <w:marBottom w:val="0"/>
              <w:divBdr>
                <w:top w:val="none" w:sz="0" w:space="0" w:color="auto"/>
                <w:left w:val="none" w:sz="0" w:space="0" w:color="auto"/>
                <w:bottom w:val="none" w:sz="0" w:space="0" w:color="auto"/>
                <w:right w:val="none" w:sz="0" w:space="0" w:color="auto"/>
              </w:divBdr>
              <w:divsChild>
                <w:div w:id="396363130">
                  <w:marLeft w:val="0"/>
                  <w:marRight w:val="0"/>
                  <w:marTop w:val="0"/>
                  <w:marBottom w:val="0"/>
                  <w:divBdr>
                    <w:top w:val="none" w:sz="0" w:space="0" w:color="auto"/>
                    <w:left w:val="none" w:sz="0" w:space="0" w:color="auto"/>
                    <w:bottom w:val="none" w:sz="0" w:space="0" w:color="auto"/>
                    <w:right w:val="none" w:sz="0" w:space="0" w:color="auto"/>
                  </w:divBdr>
                  <w:divsChild>
                    <w:div w:id="2114979004">
                      <w:marLeft w:val="0"/>
                      <w:marRight w:val="0"/>
                      <w:marTop w:val="0"/>
                      <w:marBottom w:val="0"/>
                      <w:divBdr>
                        <w:top w:val="none" w:sz="0" w:space="0" w:color="auto"/>
                        <w:left w:val="none" w:sz="0" w:space="0" w:color="auto"/>
                        <w:bottom w:val="none" w:sz="0" w:space="0" w:color="auto"/>
                        <w:right w:val="none" w:sz="0" w:space="0" w:color="auto"/>
                      </w:divBdr>
                      <w:divsChild>
                        <w:div w:id="508570050">
                          <w:marLeft w:val="0"/>
                          <w:marRight w:val="0"/>
                          <w:marTop w:val="0"/>
                          <w:marBottom w:val="0"/>
                          <w:divBdr>
                            <w:top w:val="none" w:sz="0" w:space="0" w:color="auto"/>
                            <w:left w:val="none" w:sz="0" w:space="0" w:color="auto"/>
                            <w:bottom w:val="none" w:sz="0" w:space="0" w:color="auto"/>
                            <w:right w:val="none" w:sz="0" w:space="0" w:color="auto"/>
                          </w:divBdr>
                          <w:divsChild>
                            <w:div w:id="9890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02157">
          <w:marLeft w:val="0"/>
          <w:marRight w:val="0"/>
          <w:marTop w:val="0"/>
          <w:marBottom w:val="0"/>
          <w:divBdr>
            <w:top w:val="none" w:sz="0" w:space="0" w:color="auto"/>
            <w:left w:val="none" w:sz="0" w:space="0" w:color="auto"/>
            <w:bottom w:val="none" w:sz="0" w:space="0" w:color="auto"/>
            <w:right w:val="none" w:sz="0" w:space="0" w:color="auto"/>
          </w:divBdr>
          <w:divsChild>
            <w:div w:id="268588805">
              <w:marLeft w:val="0"/>
              <w:marRight w:val="0"/>
              <w:marTop w:val="0"/>
              <w:marBottom w:val="0"/>
              <w:divBdr>
                <w:top w:val="none" w:sz="0" w:space="0" w:color="auto"/>
                <w:left w:val="none" w:sz="0" w:space="0" w:color="auto"/>
                <w:bottom w:val="none" w:sz="0" w:space="0" w:color="auto"/>
                <w:right w:val="none" w:sz="0" w:space="0" w:color="auto"/>
              </w:divBdr>
              <w:divsChild>
                <w:div w:id="365133186">
                  <w:marLeft w:val="0"/>
                  <w:marRight w:val="0"/>
                  <w:marTop w:val="0"/>
                  <w:marBottom w:val="0"/>
                  <w:divBdr>
                    <w:top w:val="none" w:sz="0" w:space="0" w:color="auto"/>
                    <w:left w:val="none" w:sz="0" w:space="0" w:color="auto"/>
                    <w:bottom w:val="none" w:sz="0" w:space="0" w:color="auto"/>
                    <w:right w:val="none" w:sz="0" w:space="0" w:color="auto"/>
                  </w:divBdr>
                </w:div>
                <w:div w:id="1499955013">
                  <w:marLeft w:val="0"/>
                  <w:marRight w:val="180"/>
                  <w:marTop w:val="0"/>
                  <w:marBottom w:val="0"/>
                  <w:divBdr>
                    <w:top w:val="none" w:sz="0" w:space="0" w:color="auto"/>
                    <w:left w:val="none" w:sz="0" w:space="0" w:color="auto"/>
                    <w:bottom w:val="none" w:sz="0" w:space="0" w:color="auto"/>
                    <w:right w:val="none" w:sz="0" w:space="0" w:color="auto"/>
                  </w:divBdr>
                  <w:divsChild>
                    <w:div w:id="37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59518">
      <w:bodyDiv w:val="1"/>
      <w:marLeft w:val="0"/>
      <w:marRight w:val="0"/>
      <w:marTop w:val="0"/>
      <w:marBottom w:val="0"/>
      <w:divBdr>
        <w:top w:val="none" w:sz="0" w:space="0" w:color="auto"/>
        <w:left w:val="none" w:sz="0" w:space="0" w:color="auto"/>
        <w:bottom w:val="none" w:sz="0" w:space="0" w:color="auto"/>
        <w:right w:val="none" w:sz="0" w:space="0" w:color="auto"/>
      </w:divBdr>
    </w:div>
    <w:div w:id="546838010">
      <w:bodyDiv w:val="1"/>
      <w:marLeft w:val="0"/>
      <w:marRight w:val="0"/>
      <w:marTop w:val="0"/>
      <w:marBottom w:val="0"/>
      <w:divBdr>
        <w:top w:val="none" w:sz="0" w:space="0" w:color="auto"/>
        <w:left w:val="none" w:sz="0" w:space="0" w:color="auto"/>
        <w:bottom w:val="none" w:sz="0" w:space="0" w:color="auto"/>
        <w:right w:val="none" w:sz="0" w:space="0" w:color="auto"/>
      </w:divBdr>
    </w:div>
    <w:div w:id="557590615">
      <w:bodyDiv w:val="1"/>
      <w:marLeft w:val="0"/>
      <w:marRight w:val="0"/>
      <w:marTop w:val="0"/>
      <w:marBottom w:val="0"/>
      <w:divBdr>
        <w:top w:val="none" w:sz="0" w:space="0" w:color="auto"/>
        <w:left w:val="none" w:sz="0" w:space="0" w:color="auto"/>
        <w:bottom w:val="none" w:sz="0" w:space="0" w:color="auto"/>
        <w:right w:val="none" w:sz="0" w:space="0" w:color="auto"/>
      </w:divBdr>
    </w:div>
    <w:div w:id="581062352">
      <w:bodyDiv w:val="1"/>
      <w:marLeft w:val="0"/>
      <w:marRight w:val="0"/>
      <w:marTop w:val="0"/>
      <w:marBottom w:val="0"/>
      <w:divBdr>
        <w:top w:val="none" w:sz="0" w:space="0" w:color="auto"/>
        <w:left w:val="none" w:sz="0" w:space="0" w:color="auto"/>
        <w:bottom w:val="none" w:sz="0" w:space="0" w:color="auto"/>
        <w:right w:val="none" w:sz="0" w:space="0" w:color="auto"/>
      </w:divBdr>
      <w:divsChild>
        <w:div w:id="13699787">
          <w:marLeft w:val="0"/>
          <w:marRight w:val="0"/>
          <w:marTop w:val="0"/>
          <w:marBottom w:val="0"/>
          <w:divBdr>
            <w:top w:val="none" w:sz="0" w:space="0" w:color="auto"/>
            <w:left w:val="none" w:sz="0" w:space="0" w:color="auto"/>
            <w:bottom w:val="none" w:sz="0" w:space="0" w:color="auto"/>
            <w:right w:val="none" w:sz="0" w:space="0" w:color="auto"/>
          </w:divBdr>
        </w:div>
      </w:divsChild>
    </w:div>
    <w:div w:id="633756873">
      <w:bodyDiv w:val="1"/>
      <w:marLeft w:val="0"/>
      <w:marRight w:val="0"/>
      <w:marTop w:val="0"/>
      <w:marBottom w:val="0"/>
      <w:divBdr>
        <w:top w:val="none" w:sz="0" w:space="0" w:color="auto"/>
        <w:left w:val="none" w:sz="0" w:space="0" w:color="auto"/>
        <w:bottom w:val="none" w:sz="0" w:space="0" w:color="auto"/>
        <w:right w:val="none" w:sz="0" w:space="0" w:color="auto"/>
      </w:divBdr>
    </w:div>
    <w:div w:id="685446821">
      <w:bodyDiv w:val="1"/>
      <w:marLeft w:val="0"/>
      <w:marRight w:val="0"/>
      <w:marTop w:val="0"/>
      <w:marBottom w:val="0"/>
      <w:divBdr>
        <w:top w:val="none" w:sz="0" w:space="0" w:color="auto"/>
        <w:left w:val="none" w:sz="0" w:space="0" w:color="auto"/>
        <w:bottom w:val="none" w:sz="0" w:space="0" w:color="auto"/>
        <w:right w:val="none" w:sz="0" w:space="0" w:color="auto"/>
      </w:divBdr>
    </w:div>
    <w:div w:id="702752596">
      <w:bodyDiv w:val="1"/>
      <w:marLeft w:val="0"/>
      <w:marRight w:val="0"/>
      <w:marTop w:val="0"/>
      <w:marBottom w:val="0"/>
      <w:divBdr>
        <w:top w:val="none" w:sz="0" w:space="0" w:color="auto"/>
        <w:left w:val="none" w:sz="0" w:space="0" w:color="auto"/>
        <w:bottom w:val="none" w:sz="0" w:space="0" w:color="auto"/>
        <w:right w:val="none" w:sz="0" w:space="0" w:color="auto"/>
      </w:divBdr>
      <w:divsChild>
        <w:div w:id="1504323141">
          <w:marLeft w:val="0"/>
          <w:marRight w:val="0"/>
          <w:marTop w:val="0"/>
          <w:marBottom w:val="0"/>
          <w:divBdr>
            <w:top w:val="none" w:sz="0" w:space="0" w:color="auto"/>
            <w:left w:val="none" w:sz="0" w:space="0" w:color="auto"/>
            <w:bottom w:val="none" w:sz="0" w:space="0" w:color="auto"/>
            <w:right w:val="none" w:sz="0" w:space="0" w:color="auto"/>
          </w:divBdr>
        </w:div>
      </w:divsChild>
    </w:div>
    <w:div w:id="770661323">
      <w:bodyDiv w:val="1"/>
      <w:marLeft w:val="0"/>
      <w:marRight w:val="0"/>
      <w:marTop w:val="0"/>
      <w:marBottom w:val="0"/>
      <w:divBdr>
        <w:top w:val="none" w:sz="0" w:space="0" w:color="auto"/>
        <w:left w:val="none" w:sz="0" w:space="0" w:color="auto"/>
        <w:bottom w:val="none" w:sz="0" w:space="0" w:color="auto"/>
        <w:right w:val="none" w:sz="0" w:space="0" w:color="auto"/>
      </w:divBdr>
      <w:divsChild>
        <w:div w:id="638144966">
          <w:marLeft w:val="0"/>
          <w:marRight w:val="0"/>
          <w:marTop w:val="0"/>
          <w:marBottom w:val="0"/>
          <w:divBdr>
            <w:top w:val="none" w:sz="0" w:space="0" w:color="auto"/>
            <w:left w:val="none" w:sz="0" w:space="0" w:color="auto"/>
            <w:bottom w:val="none" w:sz="0" w:space="0" w:color="auto"/>
            <w:right w:val="none" w:sz="0" w:space="0" w:color="auto"/>
          </w:divBdr>
          <w:divsChild>
            <w:div w:id="439303296">
              <w:marLeft w:val="0"/>
              <w:marRight w:val="0"/>
              <w:marTop w:val="120"/>
              <w:marBottom w:val="360"/>
              <w:divBdr>
                <w:top w:val="none" w:sz="0" w:space="0" w:color="auto"/>
                <w:left w:val="none" w:sz="0" w:space="0" w:color="auto"/>
                <w:bottom w:val="none" w:sz="0" w:space="0" w:color="auto"/>
                <w:right w:val="none" w:sz="0" w:space="0" w:color="auto"/>
              </w:divBdr>
              <w:divsChild>
                <w:div w:id="10575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4991">
          <w:marLeft w:val="0"/>
          <w:marRight w:val="0"/>
          <w:marTop w:val="0"/>
          <w:marBottom w:val="0"/>
          <w:divBdr>
            <w:top w:val="none" w:sz="0" w:space="0" w:color="auto"/>
            <w:left w:val="none" w:sz="0" w:space="0" w:color="auto"/>
            <w:bottom w:val="none" w:sz="0" w:space="0" w:color="auto"/>
            <w:right w:val="none" w:sz="0" w:space="0" w:color="auto"/>
          </w:divBdr>
          <w:divsChild>
            <w:div w:id="403449865">
              <w:marLeft w:val="0"/>
              <w:marRight w:val="0"/>
              <w:marTop w:val="0"/>
              <w:marBottom w:val="0"/>
              <w:divBdr>
                <w:top w:val="none" w:sz="0" w:space="0" w:color="auto"/>
                <w:left w:val="none" w:sz="0" w:space="0" w:color="auto"/>
                <w:bottom w:val="none" w:sz="0" w:space="0" w:color="auto"/>
                <w:right w:val="none" w:sz="0" w:space="0" w:color="auto"/>
              </w:divBdr>
              <w:divsChild>
                <w:div w:id="1131556638">
                  <w:marLeft w:val="0"/>
                  <w:marRight w:val="0"/>
                  <w:marTop w:val="0"/>
                  <w:marBottom w:val="0"/>
                  <w:divBdr>
                    <w:top w:val="none" w:sz="0" w:space="0" w:color="auto"/>
                    <w:left w:val="none" w:sz="0" w:space="0" w:color="auto"/>
                    <w:bottom w:val="none" w:sz="0" w:space="0" w:color="auto"/>
                    <w:right w:val="none" w:sz="0" w:space="0" w:color="auto"/>
                  </w:divBdr>
                  <w:divsChild>
                    <w:div w:id="744382656">
                      <w:marLeft w:val="120"/>
                      <w:marRight w:val="0"/>
                      <w:marTop w:val="0"/>
                      <w:marBottom w:val="0"/>
                      <w:divBdr>
                        <w:top w:val="none" w:sz="0" w:space="0" w:color="auto"/>
                        <w:left w:val="none" w:sz="0" w:space="0" w:color="auto"/>
                        <w:bottom w:val="none" w:sz="0" w:space="0" w:color="auto"/>
                        <w:right w:val="none" w:sz="0" w:space="0" w:color="auto"/>
                      </w:divBdr>
                      <w:divsChild>
                        <w:div w:id="1270118486">
                          <w:marLeft w:val="0"/>
                          <w:marRight w:val="0"/>
                          <w:marTop w:val="0"/>
                          <w:marBottom w:val="0"/>
                          <w:divBdr>
                            <w:top w:val="none" w:sz="0" w:space="0" w:color="auto"/>
                            <w:left w:val="none" w:sz="0" w:space="0" w:color="auto"/>
                            <w:bottom w:val="none" w:sz="0" w:space="0" w:color="auto"/>
                            <w:right w:val="none" w:sz="0" w:space="0" w:color="auto"/>
                          </w:divBdr>
                        </w:div>
                      </w:divsChild>
                    </w:div>
                    <w:div w:id="964778282">
                      <w:marLeft w:val="0"/>
                      <w:marRight w:val="180"/>
                      <w:marTop w:val="0"/>
                      <w:marBottom w:val="0"/>
                      <w:divBdr>
                        <w:top w:val="none" w:sz="0" w:space="0" w:color="auto"/>
                        <w:left w:val="none" w:sz="0" w:space="0" w:color="auto"/>
                        <w:bottom w:val="none" w:sz="0" w:space="0" w:color="auto"/>
                        <w:right w:val="none" w:sz="0" w:space="0" w:color="auto"/>
                      </w:divBdr>
                      <w:divsChild>
                        <w:div w:id="7265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81816">
      <w:bodyDiv w:val="1"/>
      <w:marLeft w:val="0"/>
      <w:marRight w:val="0"/>
      <w:marTop w:val="0"/>
      <w:marBottom w:val="0"/>
      <w:divBdr>
        <w:top w:val="none" w:sz="0" w:space="0" w:color="auto"/>
        <w:left w:val="none" w:sz="0" w:space="0" w:color="auto"/>
        <w:bottom w:val="none" w:sz="0" w:space="0" w:color="auto"/>
        <w:right w:val="none" w:sz="0" w:space="0" w:color="auto"/>
      </w:divBdr>
    </w:div>
    <w:div w:id="890120367">
      <w:bodyDiv w:val="1"/>
      <w:marLeft w:val="0"/>
      <w:marRight w:val="0"/>
      <w:marTop w:val="0"/>
      <w:marBottom w:val="0"/>
      <w:divBdr>
        <w:top w:val="none" w:sz="0" w:space="0" w:color="auto"/>
        <w:left w:val="none" w:sz="0" w:space="0" w:color="auto"/>
        <w:bottom w:val="none" w:sz="0" w:space="0" w:color="auto"/>
        <w:right w:val="none" w:sz="0" w:space="0" w:color="auto"/>
      </w:divBdr>
    </w:div>
    <w:div w:id="961886914">
      <w:bodyDiv w:val="1"/>
      <w:marLeft w:val="0"/>
      <w:marRight w:val="0"/>
      <w:marTop w:val="0"/>
      <w:marBottom w:val="0"/>
      <w:divBdr>
        <w:top w:val="none" w:sz="0" w:space="0" w:color="auto"/>
        <w:left w:val="none" w:sz="0" w:space="0" w:color="auto"/>
        <w:bottom w:val="none" w:sz="0" w:space="0" w:color="auto"/>
        <w:right w:val="none" w:sz="0" w:space="0" w:color="auto"/>
      </w:divBdr>
    </w:div>
    <w:div w:id="974487126">
      <w:bodyDiv w:val="1"/>
      <w:marLeft w:val="0"/>
      <w:marRight w:val="0"/>
      <w:marTop w:val="0"/>
      <w:marBottom w:val="0"/>
      <w:divBdr>
        <w:top w:val="none" w:sz="0" w:space="0" w:color="auto"/>
        <w:left w:val="none" w:sz="0" w:space="0" w:color="auto"/>
        <w:bottom w:val="none" w:sz="0" w:space="0" w:color="auto"/>
        <w:right w:val="none" w:sz="0" w:space="0" w:color="auto"/>
      </w:divBdr>
    </w:div>
    <w:div w:id="986205976">
      <w:bodyDiv w:val="1"/>
      <w:marLeft w:val="0"/>
      <w:marRight w:val="0"/>
      <w:marTop w:val="0"/>
      <w:marBottom w:val="0"/>
      <w:divBdr>
        <w:top w:val="none" w:sz="0" w:space="0" w:color="auto"/>
        <w:left w:val="none" w:sz="0" w:space="0" w:color="auto"/>
        <w:bottom w:val="none" w:sz="0" w:space="0" w:color="auto"/>
        <w:right w:val="none" w:sz="0" w:space="0" w:color="auto"/>
      </w:divBdr>
    </w:div>
    <w:div w:id="1026447071">
      <w:bodyDiv w:val="1"/>
      <w:marLeft w:val="0"/>
      <w:marRight w:val="0"/>
      <w:marTop w:val="0"/>
      <w:marBottom w:val="0"/>
      <w:divBdr>
        <w:top w:val="none" w:sz="0" w:space="0" w:color="auto"/>
        <w:left w:val="none" w:sz="0" w:space="0" w:color="auto"/>
        <w:bottom w:val="none" w:sz="0" w:space="0" w:color="auto"/>
        <w:right w:val="none" w:sz="0" w:space="0" w:color="auto"/>
      </w:divBdr>
    </w:div>
    <w:div w:id="1060791744">
      <w:bodyDiv w:val="1"/>
      <w:marLeft w:val="0"/>
      <w:marRight w:val="0"/>
      <w:marTop w:val="0"/>
      <w:marBottom w:val="0"/>
      <w:divBdr>
        <w:top w:val="none" w:sz="0" w:space="0" w:color="auto"/>
        <w:left w:val="none" w:sz="0" w:space="0" w:color="auto"/>
        <w:bottom w:val="none" w:sz="0" w:space="0" w:color="auto"/>
        <w:right w:val="none" w:sz="0" w:space="0" w:color="auto"/>
      </w:divBdr>
    </w:div>
    <w:div w:id="1069573703">
      <w:bodyDiv w:val="1"/>
      <w:marLeft w:val="0"/>
      <w:marRight w:val="0"/>
      <w:marTop w:val="0"/>
      <w:marBottom w:val="0"/>
      <w:divBdr>
        <w:top w:val="none" w:sz="0" w:space="0" w:color="auto"/>
        <w:left w:val="none" w:sz="0" w:space="0" w:color="auto"/>
        <w:bottom w:val="none" w:sz="0" w:space="0" w:color="auto"/>
        <w:right w:val="none" w:sz="0" w:space="0" w:color="auto"/>
      </w:divBdr>
    </w:div>
    <w:div w:id="1086417734">
      <w:bodyDiv w:val="1"/>
      <w:marLeft w:val="0"/>
      <w:marRight w:val="0"/>
      <w:marTop w:val="0"/>
      <w:marBottom w:val="0"/>
      <w:divBdr>
        <w:top w:val="none" w:sz="0" w:space="0" w:color="auto"/>
        <w:left w:val="none" w:sz="0" w:space="0" w:color="auto"/>
        <w:bottom w:val="none" w:sz="0" w:space="0" w:color="auto"/>
        <w:right w:val="none" w:sz="0" w:space="0" w:color="auto"/>
      </w:divBdr>
    </w:div>
    <w:div w:id="1182625130">
      <w:bodyDiv w:val="1"/>
      <w:marLeft w:val="0"/>
      <w:marRight w:val="0"/>
      <w:marTop w:val="0"/>
      <w:marBottom w:val="0"/>
      <w:divBdr>
        <w:top w:val="none" w:sz="0" w:space="0" w:color="auto"/>
        <w:left w:val="none" w:sz="0" w:space="0" w:color="auto"/>
        <w:bottom w:val="none" w:sz="0" w:space="0" w:color="auto"/>
        <w:right w:val="none" w:sz="0" w:space="0" w:color="auto"/>
      </w:divBdr>
      <w:divsChild>
        <w:div w:id="340621971">
          <w:marLeft w:val="0"/>
          <w:marRight w:val="0"/>
          <w:marTop w:val="0"/>
          <w:marBottom w:val="0"/>
          <w:divBdr>
            <w:top w:val="none" w:sz="0" w:space="0" w:color="auto"/>
            <w:left w:val="none" w:sz="0" w:space="0" w:color="auto"/>
            <w:bottom w:val="none" w:sz="0" w:space="0" w:color="auto"/>
            <w:right w:val="none" w:sz="0" w:space="0" w:color="auto"/>
          </w:divBdr>
          <w:divsChild>
            <w:div w:id="715198322">
              <w:marLeft w:val="0"/>
              <w:marRight w:val="0"/>
              <w:marTop w:val="0"/>
              <w:marBottom w:val="0"/>
              <w:divBdr>
                <w:top w:val="none" w:sz="0" w:space="0" w:color="auto"/>
                <w:left w:val="none" w:sz="0" w:space="0" w:color="auto"/>
                <w:bottom w:val="none" w:sz="0" w:space="0" w:color="auto"/>
                <w:right w:val="none" w:sz="0" w:space="0" w:color="auto"/>
              </w:divBdr>
              <w:divsChild>
                <w:div w:id="2119638853">
                  <w:marLeft w:val="0"/>
                  <w:marRight w:val="0"/>
                  <w:marTop w:val="0"/>
                  <w:marBottom w:val="0"/>
                  <w:divBdr>
                    <w:top w:val="none" w:sz="0" w:space="0" w:color="auto"/>
                    <w:left w:val="none" w:sz="0" w:space="0" w:color="auto"/>
                    <w:bottom w:val="none" w:sz="0" w:space="0" w:color="auto"/>
                    <w:right w:val="none" w:sz="0" w:space="0" w:color="auto"/>
                  </w:divBdr>
                  <w:divsChild>
                    <w:div w:id="23604220">
                      <w:marLeft w:val="120"/>
                      <w:marRight w:val="0"/>
                      <w:marTop w:val="0"/>
                      <w:marBottom w:val="0"/>
                      <w:divBdr>
                        <w:top w:val="none" w:sz="0" w:space="0" w:color="auto"/>
                        <w:left w:val="none" w:sz="0" w:space="0" w:color="auto"/>
                        <w:bottom w:val="none" w:sz="0" w:space="0" w:color="auto"/>
                        <w:right w:val="none" w:sz="0" w:space="0" w:color="auto"/>
                      </w:divBdr>
                      <w:divsChild>
                        <w:div w:id="1656716954">
                          <w:marLeft w:val="0"/>
                          <w:marRight w:val="0"/>
                          <w:marTop w:val="0"/>
                          <w:marBottom w:val="0"/>
                          <w:divBdr>
                            <w:top w:val="none" w:sz="0" w:space="0" w:color="auto"/>
                            <w:left w:val="none" w:sz="0" w:space="0" w:color="auto"/>
                            <w:bottom w:val="none" w:sz="0" w:space="0" w:color="auto"/>
                            <w:right w:val="none" w:sz="0" w:space="0" w:color="auto"/>
                          </w:divBdr>
                        </w:div>
                      </w:divsChild>
                    </w:div>
                    <w:div w:id="938878751">
                      <w:marLeft w:val="0"/>
                      <w:marRight w:val="180"/>
                      <w:marTop w:val="0"/>
                      <w:marBottom w:val="0"/>
                      <w:divBdr>
                        <w:top w:val="none" w:sz="0" w:space="0" w:color="auto"/>
                        <w:left w:val="none" w:sz="0" w:space="0" w:color="auto"/>
                        <w:bottom w:val="none" w:sz="0" w:space="0" w:color="auto"/>
                        <w:right w:val="none" w:sz="0" w:space="0" w:color="auto"/>
                      </w:divBdr>
                      <w:divsChild>
                        <w:div w:id="590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2135">
          <w:marLeft w:val="0"/>
          <w:marRight w:val="0"/>
          <w:marTop w:val="0"/>
          <w:marBottom w:val="0"/>
          <w:divBdr>
            <w:top w:val="none" w:sz="0" w:space="0" w:color="auto"/>
            <w:left w:val="none" w:sz="0" w:space="0" w:color="auto"/>
            <w:bottom w:val="none" w:sz="0" w:space="0" w:color="auto"/>
            <w:right w:val="none" w:sz="0" w:space="0" w:color="auto"/>
          </w:divBdr>
          <w:divsChild>
            <w:div w:id="1907260454">
              <w:marLeft w:val="0"/>
              <w:marRight w:val="0"/>
              <w:marTop w:val="120"/>
              <w:marBottom w:val="360"/>
              <w:divBdr>
                <w:top w:val="none" w:sz="0" w:space="0" w:color="auto"/>
                <w:left w:val="none" w:sz="0" w:space="0" w:color="auto"/>
                <w:bottom w:val="none" w:sz="0" w:space="0" w:color="auto"/>
                <w:right w:val="none" w:sz="0" w:space="0" w:color="auto"/>
              </w:divBdr>
              <w:divsChild>
                <w:div w:id="13927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343">
      <w:bodyDiv w:val="1"/>
      <w:marLeft w:val="0"/>
      <w:marRight w:val="0"/>
      <w:marTop w:val="0"/>
      <w:marBottom w:val="0"/>
      <w:divBdr>
        <w:top w:val="none" w:sz="0" w:space="0" w:color="auto"/>
        <w:left w:val="none" w:sz="0" w:space="0" w:color="auto"/>
        <w:bottom w:val="none" w:sz="0" w:space="0" w:color="auto"/>
        <w:right w:val="none" w:sz="0" w:space="0" w:color="auto"/>
      </w:divBdr>
    </w:div>
    <w:div w:id="1299455447">
      <w:bodyDiv w:val="1"/>
      <w:marLeft w:val="0"/>
      <w:marRight w:val="0"/>
      <w:marTop w:val="0"/>
      <w:marBottom w:val="0"/>
      <w:divBdr>
        <w:top w:val="none" w:sz="0" w:space="0" w:color="auto"/>
        <w:left w:val="none" w:sz="0" w:space="0" w:color="auto"/>
        <w:bottom w:val="none" w:sz="0" w:space="0" w:color="auto"/>
        <w:right w:val="none" w:sz="0" w:space="0" w:color="auto"/>
      </w:divBdr>
    </w:div>
    <w:div w:id="1364331063">
      <w:bodyDiv w:val="1"/>
      <w:marLeft w:val="0"/>
      <w:marRight w:val="0"/>
      <w:marTop w:val="0"/>
      <w:marBottom w:val="0"/>
      <w:divBdr>
        <w:top w:val="none" w:sz="0" w:space="0" w:color="auto"/>
        <w:left w:val="none" w:sz="0" w:space="0" w:color="auto"/>
        <w:bottom w:val="none" w:sz="0" w:space="0" w:color="auto"/>
        <w:right w:val="none" w:sz="0" w:space="0" w:color="auto"/>
      </w:divBdr>
      <w:divsChild>
        <w:div w:id="2005819425">
          <w:marLeft w:val="0"/>
          <w:marRight w:val="0"/>
          <w:marTop w:val="240"/>
          <w:marBottom w:val="240"/>
          <w:divBdr>
            <w:top w:val="none" w:sz="0" w:space="0" w:color="auto"/>
            <w:left w:val="none" w:sz="0" w:space="0" w:color="auto"/>
            <w:bottom w:val="none" w:sz="0" w:space="0" w:color="auto"/>
            <w:right w:val="none" w:sz="0" w:space="0" w:color="auto"/>
          </w:divBdr>
        </w:div>
      </w:divsChild>
    </w:div>
    <w:div w:id="1502888470">
      <w:bodyDiv w:val="1"/>
      <w:marLeft w:val="0"/>
      <w:marRight w:val="0"/>
      <w:marTop w:val="0"/>
      <w:marBottom w:val="0"/>
      <w:divBdr>
        <w:top w:val="none" w:sz="0" w:space="0" w:color="auto"/>
        <w:left w:val="none" w:sz="0" w:space="0" w:color="auto"/>
        <w:bottom w:val="none" w:sz="0" w:space="0" w:color="auto"/>
        <w:right w:val="none" w:sz="0" w:space="0" w:color="auto"/>
      </w:divBdr>
    </w:div>
    <w:div w:id="1505510194">
      <w:bodyDiv w:val="1"/>
      <w:marLeft w:val="0"/>
      <w:marRight w:val="0"/>
      <w:marTop w:val="0"/>
      <w:marBottom w:val="0"/>
      <w:divBdr>
        <w:top w:val="none" w:sz="0" w:space="0" w:color="auto"/>
        <w:left w:val="none" w:sz="0" w:space="0" w:color="auto"/>
        <w:bottom w:val="none" w:sz="0" w:space="0" w:color="auto"/>
        <w:right w:val="none" w:sz="0" w:space="0" w:color="auto"/>
      </w:divBdr>
      <w:divsChild>
        <w:div w:id="327947588">
          <w:marLeft w:val="0"/>
          <w:marRight w:val="0"/>
          <w:marTop w:val="240"/>
          <w:marBottom w:val="600"/>
          <w:divBdr>
            <w:top w:val="none" w:sz="0" w:space="0" w:color="auto"/>
            <w:left w:val="none" w:sz="0" w:space="0" w:color="auto"/>
            <w:bottom w:val="none" w:sz="0" w:space="0" w:color="auto"/>
            <w:right w:val="none" w:sz="0" w:space="0" w:color="auto"/>
          </w:divBdr>
          <w:divsChild>
            <w:div w:id="1934971667">
              <w:marLeft w:val="0"/>
              <w:marRight w:val="0"/>
              <w:marTop w:val="0"/>
              <w:marBottom w:val="0"/>
              <w:divBdr>
                <w:top w:val="none" w:sz="0" w:space="0" w:color="auto"/>
                <w:left w:val="none" w:sz="0" w:space="0" w:color="auto"/>
                <w:bottom w:val="none" w:sz="0" w:space="0" w:color="auto"/>
                <w:right w:val="none" w:sz="0" w:space="0" w:color="auto"/>
              </w:divBdr>
              <w:divsChild>
                <w:div w:id="793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648">
          <w:marLeft w:val="0"/>
          <w:marRight w:val="0"/>
          <w:marTop w:val="0"/>
          <w:marBottom w:val="0"/>
          <w:divBdr>
            <w:top w:val="none" w:sz="0" w:space="0" w:color="auto"/>
            <w:left w:val="none" w:sz="0" w:space="0" w:color="auto"/>
            <w:bottom w:val="none" w:sz="0" w:space="0" w:color="auto"/>
            <w:right w:val="none" w:sz="0" w:space="0" w:color="auto"/>
          </w:divBdr>
          <w:divsChild>
            <w:div w:id="1429157390">
              <w:marLeft w:val="0"/>
              <w:marRight w:val="180"/>
              <w:marTop w:val="0"/>
              <w:marBottom w:val="0"/>
              <w:divBdr>
                <w:top w:val="none" w:sz="0" w:space="0" w:color="auto"/>
                <w:left w:val="none" w:sz="0" w:space="0" w:color="auto"/>
                <w:bottom w:val="none" w:sz="0" w:space="0" w:color="auto"/>
                <w:right w:val="none" w:sz="0" w:space="0" w:color="auto"/>
              </w:divBdr>
              <w:divsChild>
                <w:div w:id="1725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730">
      <w:bodyDiv w:val="1"/>
      <w:marLeft w:val="0"/>
      <w:marRight w:val="0"/>
      <w:marTop w:val="0"/>
      <w:marBottom w:val="0"/>
      <w:divBdr>
        <w:top w:val="none" w:sz="0" w:space="0" w:color="auto"/>
        <w:left w:val="none" w:sz="0" w:space="0" w:color="auto"/>
        <w:bottom w:val="none" w:sz="0" w:space="0" w:color="auto"/>
        <w:right w:val="none" w:sz="0" w:space="0" w:color="auto"/>
      </w:divBdr>
    </w:div>
    <w:div w:id="1566183166">
      <w:bodyDiv w:val="1"/>
      <w:marLeft w:val="0"/>
      <w:marRight w:val="0"/>
      <w:marTop w:val="0"/>
      <w:marBottom w:val="0"/>
      <w:divBdr>
        <w:top w:val="none" w:sz="0" w:space="0" w:color="auto"/>
        <w:left w:val="none" w:sz="0" w:space="0" w:color="auto"/>
        <w:bottom w:val="none" w:sz="0" w:space="0" w:color="auto"/>
        <w:right w:val="none" w:sz="0" w:space="0" w:color="auto"/>
      </w:divBdr>
    </w:div>
    <w:div w:id="1567258868">
      <w:bodyDiv w:val="1"/>
      <w:marLeft w:val="0"/>
      <w:marRight w:val="0"/>
      <w:marTop w:val="0"/>
      <w:marBottom w:val="0"/>
      <w:divBdr>
        <w:top w:val="none" w:sz="0" w:space="0" w:color="auto"/>
        <w:left w:val="none" w:sz="0" w:space="0" w:color="auto"/>
        <w:bottom w:val="none" w:sz="0" w:space="0" w:color="auto"/>
        <w:right w:val="none" w:sz="0" w:space="0" w:color="auto"/>
      </w:divBdr>
    </w:div>
    <w:div w:id="1657681541">
      <w:bodyDiv w:val="1"/>
      <w:marLeft w:val="0"/>
      <w:marRight w:val="0"/>
      <w:marTop w:val="0"/>
      <w:marBottom w:val="0"/>
      <w:divBdr>
        <w:top w:val="none" w:sz="0" w:space="0" w:color="auto"/>
        <w:left w:val="none" w:sz="0" w:space="0" w:color="auto"/>
        <w:bottom w:val="none" w:sz="0" w:space="0" w:color="auto"/>
        <w:right w:val="none" w:sz="0" w:space="0" w:color="auto"/>
      </w:divBdr>
    </w:div>
    <w:div w:id="1691762692">
      <w:bodyDiv w:val="1"/>
      <w:marLeft w:val="0"/>
      <w:marRight w:val="0"/>
      <w:marTop w:val="0"/>
      <w:marBottom w:val="0"/>
      <w:divBdr>
        <w:top w:val="none" w:sz="0" w:space="0" w:color="auto"/>
        <w:left w:val="none" w:sz="0" w:space="0" w:color="auto"/>
        <w:bottom w:val="none" w:sz="0" w:space="0" w:color="auto"/>
        <w:right w:val="none" w:sz="0" w:space="0" w:color="auto"/>
      </w:divBdr>
    </w:div>
    <w:div w:id="1741906364">
      <w:bodyDiv w:val="1"/>
      <w:marLeft w:val="0"/>
      <w:marRight w:val="0"/>
      <w:marTop w:val="0"/>
      <w:marBottom w:val="0"/>
      <w:divBdr>
        <w:top w:val="none" w:sz="0" w:space="0" w:color="auto"/>
        <w:left w:val="none" w:sz="0" w:space="0" w:color="auto"/>
        <w:bottom w:val="none" w:sz="0" w:space="0" w:color="auto"/>
        <w:right w:val="none" w:sz="0" w:space="0" w:color="auto"/>
      </w:divBdr>
    </w:div>
    <w:div w:id="1804810146">
      <w:bodyDiv w:val="1"/>
      <w:marLeft w:val="0"/>
      <w:marRight w:val="0"/>
      <w:marTop w:val="0"/>
      <w:marBottom w:val="0"/>
      <w:divBdr>
        <w:top w:val="none" w:sz="0" w:space="0" w:color="auto"/>
        <w:left w:val="none" w:sz="0" w:space="0" w:color="auto"/>
        <w:bottom w:val="none" w:sz="0" w:space="0" w:color="auto"/>
        <w:right w:val="none" w:sz="0" w:space="0" w:color="auto"/>
      </w:divBdr>
    </w:div>
    <w:div w:id="1867407165">
      <w:bodyDiv w:val="1"/>
      <w:marLeft w:val="0"/>
      <w:marRight w:val="0"/>
      <w:marTop w:val="0"/>
      <w:marBottom w:val="0"/>
      <w:divBdr>
        <w:top w:val="none" w:sz="0" w:space="0" w:color="auto"/>
        <w:left w:val="none" w:sz="0" w:space="0" w:color="auto"/>
        <w:bottom w:val="none" w:sz="0" w:space="0" w:color="auto"/>
        <w:right w:val="none" w:sz="0" w:space="0" w:color="auto"/>
      </w:divBdr>
      <w:divsChild>
        <w:div w:id="118228784">
          <w:marLeft w:val="0"/>
          <w:marRight w:val="0"/>
          <w:marTop w:val="240"/>
          <w:marBottom w:val="240"/>
          <w:divBdr>
            <w:top w:val="none" w:sz="0" w:space="0" w:color="auto"/>
            <w:left w:val="none" w:sz="0" w:space="0" w:color="auto"/>
            <w:bottom w:val="none" w:sz="0" w:space="0" w:color="auto"/>
            <w:right w:val="none" w:sz="0" w:space="0" w:color="auto"/>
          </w:divBdr>
        </w:div>
      </w:divsChild>
    </w:div>
    <w:div w:id="1873574797">
      <w:bodyDiv w:val="1"/>
      <w:marLeft w:val="0"/>
      <w:marRight w:val="0"/>
      <w:marTop w:val="0"/>
      <w:marBottom w:val="0"/>
      <w:divBdr>
        <w:top w:val="none" w:sz="0" w:space="0" w:color="auto"/>
        <w:left w:val="none" w:sz="0" w:space="0" w:color="auto"/>
        <w:bottom w:val="none" w:sz="0" w:space="0" w:color="auto"/>
        <w:right w:val="none" w:sz="0" w:space="0" w:color="auto"/>
      </w:divBdr>
    </w:div>
    <w:div w:id="2016103643">
      <w:bodyDiv w:val="1"/>
      <w:marLeft w:val="0"/>
      <w:marRight w:val="0"/>
      <w:marTop w:val="0"/>
      <w:marBottom w:val="0"/>
      <w:divBdr>
        <w:top w:val="none" w:sz="0" w:space="0" w:color="auto"/>
        <w:left w:val="none" w:sz="0" w:space="0" w:color="auto"/>
        <w:bottom w:val="none" w:sz="0" w:space="0" w:color="auto"/>
        <w:right w:val="none" w:sz="0" w:space="0" w:color="auto"/>
      </w:divBdr>
    </w:div>
    <w:div w:id="2025935260">
      <w:bodyDiv w:val="1"/>
      <w:marLeft w:val="0"/>
      <w:marRight w:val="0"/>
      <w:marTop w:val="0"/>
      <w:marBottom w:val="0"/>
      <w:divBdr>
        <w:top w:val="none" w:sz="0" w:space="0" w:color="auto"/>
        <w:left w:val="none" w:sz="0" w:space="0" w:color="auto"/>
        <w:bottom w:val="none" w:sz="0" w:space="0" w:color="auto"/>
        <w:right w:val="none" w:sz="0" w:space="0" w:color="auto"/>
      </w:divBdr>
    </w:div>
    <w:div w:id="2032994379">
      <w:bodyDiv w:val="1"/>
      <w:marLeft w:val="0"/>
      <w:marRight w:val="0"/>
      <w:marTop w:val="0"/>
      <w:marBottom w:val="0"/>
      <w:divBdr>
        <w:top w:val="none" w:sz="0" w:space="0" w:color="auto"/>
        <w:left w:val="none" w:sz="0" w:space="0" w:color="auto"/>
        <w:bottom w:val="none" w:sz="0" w:space="0" w:color="auto"/>
        <w:right w:val="none" w:sz="0" w:space="0" w:color="auto"/>
      </w:divBdr>
      <w:divsChild>
        <w:div w:id="987320479">
          <w:marLeft w:val="0"/>
          <w:marRight w:val="0"/>
          <w:marTop w:val="0"/>
          <w:marBottom w:val="0"/>
          <w:divBdr>
            <w:top w:val="none" w:sz="0" w:space="0" w:color="auto"/>
            <w:left w:val="none" w:sz="0" w:space="0" w:color="auto"/>
            <w:bottom w:val="none" w:sz="0" w:space="0" w:color="auto"/>
            <w:right w:val="none" w:sz="0" w:space="0" w:color="auto"/>
          </w:divBdr>
        </w:div>
      </w:divsChild>
    </w:div>
    <w:div w:id="2049991706">
      <w:bodyDiv w:val="1"/>
      <w:marLeft w:val="0"/>
      <w:marRight w:val="0"/>
      <w:marTop w:val="0"/>
      <w:marBottom w:val="0"/>
      <w:divBdr>
        <w:top w:val="none" w:sz="0" w:space="0" w:color="auto"/>
        <w:left w:val="none" w:sz="0" w:space="0" w:color="auto"/>
        <w:bottom w:val="none" w:sz="0" w:space="0" w:color="auto"/>
        <w:right w:val="none" w:sz="0" w:space="0" w:color="auto"/>
      </w:divBdr>
    </w:div>
    <w:div w:id="2059864609">
      <w:bodyDiv w:val="1"/>
      <w:marLeft w:val="0"/>
      <w:marRight w:val="0"/>
      <w:marTop w:val="0"/>
      <w:marBottom w:val="0"/>
      <w:divBdr>
        <w:top w:val="none" w:sz="0" w:space="0" w:color="auto"/>
        <w:left w:val="none" w:sz="0" w:space="0" w:color="auto"/>
        <w:bottom w:val="none" w:sz="0" w:space="0" w:color="auto"/>
        <w:right w:val="none" w:sz="0" w:space="0" w:color="auto"/>
      </w:divBdr>
    </w:div>
    <w:div w:id="2070228347">
      <w:bodyDiv w:val="1"/>
      <w:marLeft w:val="0"/>
      <w:marRight w:val="0"/>
      <w:marTop w:val="0"/>
      <w:marBottom w:val="0"/>
      <w:divBdr>
        <w:top w:val="none" w:sz="0" w:space="0" w:color="auto"/>
        <w:left w:val="none" w:sz="0" w:space="0" w:color="auto"/>
        <w:bottom w:val="none" w:sz="0" w:space="0" w:color="auto"/>
        <w:right w:val="none" w:sz="0" w:space="0" w:color="auto"/>
      </w:divBdr>
    </w:div>
    <w:div w:id="2091154887">
      <w:bodyDiv w:val="1"/>
      <w:marLeft w:val="0"/>
      <w:marRight w:val="0"/>
      <w:marTop w:val="0"/>
      <w:marBottom w:val="0"/>
      <w:divBdr>
        <w:top w:val="none" w:sz="0" w:space="0" w:color="auto"/>
        <w:left w:val="none" w:sz="0" w:space="0" w:color="auto"/>
        <w:bottom w:val="none" w:sz="0" w:space="0" w:color="auto"/>
        <w:right w:val="none" w:sz="0" w:space="0" w:color="auto"/>
      </w:divBdr>
    </w:div>
    <w:div w:id="2106414911">
      <w:bodyDiv w:val="1"/>
      <w:marLeft w:val="0"/>
      <w:marRight w:val="0"/>
      <w:marTop w:val="0"/>
      <w:marBottom w:val="0"/>
      <w:divBdr>
        <w:top w:val="none" w:sz="0" w:space="0" w:color="auto"/>
        <w:left w:val="none" w:sz="0" w:space="0" w:color="auto"/>
        <w:bottom w:val="none" w:sz="0" w:space="0" w:color="auto"/>
        <w:right w:val="none" w:sz="0" w:space="0" w:color="auto"/>
      </w:divBdr>
      <w:divsChild>
        <w:div w:id="932668706">
          <w:marLeft w:val="0"/>
          <w:marRight w:val="0"/>
          <w:marTop w:val="240"/>
          <w:marBottom w:val="600"/>
          <w:divBdr>
            <w:top w:val="none" w:sz="0" w:space="0" w:color="auto"/>
            <w:left w:val="none" w:sz="0" w:space="0" w:color="auto"/>
            <w:bottom w:val="none" w:sz="0" w:space="0" w:color="auto"/>
            <w:right w:val="none" w:sz="0" w:space="0" w:color="auto"/>
          </w:divBdr>
          <w:divsChild>
            <w:div w:id="722994504">
              <w:marLeft w:val="0"/>
              <w:marRight w:val="0"/>
              <w:marTop w:val="0"/>
              <w:marBottom w:val="0"/>
              <w:divBdr>
                <w:top w:val="none" w:sz="0" w:space="0" w:color="auto"/>
                <w:left w:val="none" w:sz="0" w:space="0" w:color="auto"/>
                <w:bottom w:val="none" w:sz="0" w:space="0" w:color="auto"/>
                <w:right w:val="none" w:sz="0" w:space="0" w:color="auto"/>
              </w:divBdr>
              <w:divsChild>
                <w:div w:id="15397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099">
          <w:marLeft w:val="0"/>
          <w:marRight w:val="0"/>
          <w:marTop w:val="0"/>
          <w:marBottom w:val="0"/>
          <w:divBdr>
            <w:top w:val="none" w:sz="0" w:space="0" w:color="auto"/>
            <w:left w:val="none" w:sz="0" w:space="0" w:color="auto"/>
            <w:bottom w:val="none" w:sz="0" w:space="0" w:color="auto"/>
            <w:right w:val="none" w:sz="0" w:space="0" w:color="auto"/>
          </w:divBdr>
          <w:divsChild>
            <w:div w:id="709955275">
              <w:marLeft w:val="0"/>
              <w:marRight w:val="180"/>
              <w:marTop w:val="0"/>
              <w:marBottom w:val="0"/>
              <w:divBdr>
                <w:top w:val="none" w:sz="0" w:space="0" w:color="auto"/>
                <w:left w:val="none" w:sz="0" w:space="0" w:color="auto"/>
                <w:bottom w:val="none" w:sz="0" w:space="0" w:color="auto"/>
                <w:right w:val="none" w:sz="0" w:space="0" w:color="auto"/>
              </w:divBdr>
              <w:divsChild>
                <w:div w:id="7800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960713-6905-4abf-aa60-45894f93ba4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F70FE413A4C0A469B6FDD73345F14D7" ma:contentTypeVersion="12" ma:contentTypeDescription="Crear nuevo documento." ma:contentTypeScope="" ma:versionID="021b8b7773df39d005f6abdd9bd082a3">
  <xsd:schema xmlns:xsd="http://www.w3.org/2001/XMLSchema" xmlns:xs="http://www.w3.org/2001/XMLSchema" xmlns:p="http://schemas.microsoft.com/office/2006/metadata/properties" xmlns:ns2="b5960713-6905-4abf-aa60-45894f93ba49" targetNamespace="http://schemas.microsoft.com/office/2006/metadata/properties" ma:root="true" ma:fieldsID="6629f1f0b675b1cd29ee6c12bd311474" ns2:_="">
    <xsd:import namespace="b5960713-6905-4abf-aa60-45894f93ba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60713-6905-4abf-aa60-45894f93b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ea7e4b4-080f-4af5-898c-d5b6bd791ef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2AE18-0C88-4460-A5BE-E3C156BD24B2}">
  <ds:schemaRefs>
    <ds:schemaRef ds:uri="http://schemas.microsoft.com/office/2006/metadata/properties"/>
    <ds:schemaRef ds:uri="http://schemas.microsoft.com/office/infopath/2007/PartnerControls"/>
    <ds:schemaRef ds:uri="b5960713-6905-4abf-aa60-45894f93ba49"/>
  </ds:schemaRefs>
</ds:datastoreItem>
</file>

<file path=customXml/itemProps2.xml><?xml version="1.0" encoding="utf-8"?>
<ds:datastoreItem xmlns:ds="http://schemas.openxmlformats.org/officeDocument/2006/customXml" ds:itemID="{015D3241-440B-481B-AED1-C12349AAACBB}"/>
</file>

<file path=customXml/itemProps3.xml><?xml version="1.0" encoding="utf-8"?>
<ds:datastoreItem xmlns:ds="http://schemas.openxmlformats.org/officeDocument/2006/customXml" ds:itemID="{3E5D34D7-B4D7-470B-87A6-33671EEE251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Díaz Madero, Ana</dc:creator>
  <keywords/>
  <dc:description/>
  <lastModifiedBy>JUAN MIGUEL HURTADO MONTEJANO</lastModifiedBy>
  <revision>36</revision>
  <dcterms:created xsi:type="dcterms:W3CDTF">2024-09-12T01:00:00.0000000Z</dcterms:created>
  <dcterms:modified xsi:type="dcterms:W3CDTF">2024-11-04T11:10:15.3437034Z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0x0101005F70FE413A4C0A469B6FDD73345F14D7</vt:lpwstr>
  </property>
  <property fmtid="{D5CDD505-2E9C-101B-9397-08002B2CF9AE}" pid="3" name="MediaServiceImageTags">
    <vt:lpwstr/>
  </property>
</Properties>
</file>